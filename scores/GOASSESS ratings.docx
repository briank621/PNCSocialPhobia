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A7" w:rsidRDefault="00E21335" w:rsidP="001B4FA7">
      <w:pPr>
        <w:pStyle w:val="Heading1"/>
        <w:jc w:val="center"/>
      </w:pPr>
      <w:r>
        <w:t xml:space="preserve">GO Assessment Analysis </w:t>
      </w:r>
      <w:del w:id="0" w:author="Monica Calkins" w:date="2011-08-12T16:25:00Z">
        <w:r w:rsidR="002E270F" w:rsidDel="001B03D6">
          <w:delText>6</w:delText>
        </w:r>
      </w:del>
      <w:ins w:id="1" w:author="Monica Calkins" w:date="2011-08-12T16:25:00Z">
        <w:r w:rsidR="001B03D6">
          <w:t>8</w:t>
        </w:r>
      </w:ins>
      <w:r w:rsidR="002E270F">
        <w:t>/</w:t>
      </w:r>
      <w:ins w:id="2" w:author="Monica Calkins" w:date="2011-08-12T16:25:00Z">
        <w:r w:rsidR="009B48E1">
          <w:t>19</w:t>
        </w:r>
      </w:ins>
      <w:del w:id="3" w:author="Monica Calkins" w:date="2011-08-12T16:25:00Z">
        <w:r w:rsidR="00E84D15" w:rsidDel="001B03D6">
          <w:delText>2</w:delText>
        </w:r>
        <w:r w:rsidR="002E270F" w:rsidDel="001B03D6">
          <w:delText>9</w:delText>
        </w:r>
      </w:del>
      <w:r>
        <w:t>/11</w:t>
      </w:r>
      <w:r w:rsidR="002E270F">
        <w:t>***</w:t>
      </w:r>
    </w:p>
    <w:p w:rsidR="001B4FA7" w:rsidRDefault="001B4FA7" w:rsidP="001B4FA7"/>
    <w:p w:rsidR="00D64055" w:rsidRDefault="00883151" w:rsidP="00D64055">
      <w:pPr>
        <w:pStyle w:val="Heading1"/>
        <w:jc w:val="center"/>
      </w:pPr>
      <w:r>
        <w:t>Table Notes</w:t>
      </w:r>
    </w:p>
    <w:p w:rsidR="002E270F" w:rsidDel="001B03D6" w:rsidRDefault="002E270F" w:rsidP="001B4FA7">
      <w:pPr>
        <w:rPr>
          <w:del w:id="4" w:author="Monica Calkins" w:date="2011-08-12T16:25:00Z"/>
        </w:rPr>
      </w:pPr>
    </w:p>
    <w:p w:rsidR="002E270F" w:rsidDel="001B03D6" w:rsidRDefault="002E270F" w:rsidP="001B4FA7">
      <w:pPr>
        <w:rPr>
          <w:del w:id="5" w:author="Monica Calkins" w:date="2011-08-12T16:25:00Z"/>
        </w:rPr>
      </w:pPr>
      <w:del w:id="6" w:author="Monica Calkins" w:date="2011-08-12T16:25:00Z">
        <w:r w:rsidRPr="002E270F" w:rsidDel="001B03D6">
          <w:rPr>
            <w:highlight w:val="yellow"/>
          </w:rPr>
          <w:delText>***Only highlighted sections have been updated since April – the other sections are underway</w:delText>
        </w:r>
        <w:r w:rsidDel="001B03D6">
          <w:delText xml:space="preserve"> </w:delText>
        </w:r>
      </w:del>
    </w:p>
    <w:p w:rsidR="00033357" w:rsidRDefault="00033357" w:rsidP="001B4FA7"/>
    <w:p w:rsidR="00D64055" w:rsidRPr="00A033D1" w:rsidRDefault="00D64055" w:rsidP="00D64055">
      <w:r>
        <w:rPr>
          <w:b/>
        </w:rPr>
        <w:t xml:space="preserve">Major </w:t>
      </w:r>
      <w:r w:rsidR="00070274">
        <w:rPr>
          <w:b/>
        </w:rPr>
        <w:t xml:space="preserve">Disorder </w:t>
      </w:r>
      <w:r w:rsidR="00033357" w:rsidRPr="00033357">
        <w:rPr>
          <w:b/>
        </w:rPr>
        <w:t>Categories</w:t>
      </w:r>
      <w:r w:rsidR="00033357">
        <w:t>: Anxiety, Mood, Be</w:t>
      </w:r>
      <w:r>
        <w:t xml:space="preserve">havior, Psychosis, </w:t>
      </w:r>
      <w:proofErr w:type="gramStart"/>
      <w:r>
        <w:t>Eating</w:t>
      </w:r>
      <w:proofErr w:type="gramEnd"/>
    </w:p>
    <w:p w:rsidR="00033357" w:rsidRDefault="00033357" w:rsidP="001B4FA7"/>
    <w:p w:rsidR="006368AF" w:rsidRDefault="00070274" w:rsidP="001B4FA7">
      <w:r>
        <w:rPr>
          <w:b/>
        </w:rPr>
        <w:t xml:space="preserve">Disorder </w:t>
      </w:r>
      <w:r w:rsidR="00033357" w:rsidRPr="00033357">
        <w:rPr>
          <w:b/>
        </w:rPr>
        <w:t>Subcategories</w:t>
      </w:r>
      <w:r w:rsidR="00033357">
        <w:t>: See tables</w:t>
      </w:r>
    </w:p>
    <w:p w:rsidR="006368AF" w:rsidRDefault="006368AF" w:rsidP="001B4FA7"/>
    <w:p w:rsidR="006368AF" w:rsidRPr="00883151" w:rsidRDefault="006368AF" w:rsidP="001B4FA7">
      <w:pPr>
        <w:rPr>
          <w:b/>
        </w:rPr>
      </w:pPr>
      <w:r w:rsidRPr="006368AF">
        <w:rPr>
          <w:b/>
        </w:rPr>
        <w:t>Question:</w:t>
      </w:r>
      <w:r w:rsidR="00883151">
        <w:rPr>
          <w:b/>
        </w:rPr>
        <w:t xml:space="preserve"> </w:t>
      </w:r>
      <w:r>
        <w:t>Description of question(s) upon which the level is based</w:t>
      </w:r>
    </w:p>
    <w:p w:rsidR="006368AF" w:rsidRDefault="006368AF" w:rsidP="001B4FA7"/>
    <w:p w:rsidR="006368AF" w:rsidRPr="00883151" w:rsidRDefault="006368AF" w:rsidP="001B4FA7">
      <w:pPr>
        <w:rPr>
          <w:b/>
        </w:rPr>
      </w:pPr>
      <w:r w:rsidRPr="006368AF">
        <w:rPr>
          <w:b/>
        </w:rPr>
        <w:t>Compute:</w:t>
      </w:r>
      <w:r w:rsidR="00883151">
        <w:rPr>
          <w:b/>
        </w:rPr>
        <w:t xml:space="preserve"> </w:t>
      </w:r>
      <w:r>
        <w:t>Item numbers to be used to compute level</w:t>
      </w:r>
    </w:p>
    <w:p w:rsidR="006368AF" w:rsidRDefault="006368AF" w:rsidP="001B4FA7"/>
    <w:p w:rsidR="00033357" w:rsidRPr="00883151" w:rsidRDefault="006368AF" w:rsidP="001B4FA7">
      <w:pPr>
        <w:rPr>
          <w:b/>
        </w:rPr>
      </w:pPr>
      <w:r w:rsidRPr="006368AF">
        <w:rPr>
          <w:b/>
        </w:rPr>
        <w:t>Source:</w:t>
      </w:r>
      <w:r w:rsidR="00883151">
        <w:rPr>
          <w:b/>
        </w:rPr>
        <w:t xml:space="preserve"> S</w:t>
      </w:r>
      <w:r>
        <w:t>ource of item numbers: P= Proband, C=collateral (for 8-10</w:t>
      </w:r>
      <w:r w:rsidR="00D64055">
        <w:t xml:space="preserve"> y.o</w:t>
      </w:r>
      <w:proofErr w:type="gramStart"/>
      <w:r w:rsidR="00D64055">
        <w:t>.</w:t>
      </w:r>
      <w:r>
        <w:t>,</w:t>
      </w:r>
      <w:proofErr w:type="gramEnd"/>
      <w:r>
        <w:t xml:space="preserve"> P=C)</w:t>
      </w:r>
    </w:p>
    <w:p w:rsidR="00A033D1" w:rsidRDefault="00A033D1" w:rsidP="001B4FA7"/>
    <w:p w:rsidR="00D561E2" w:rsidRPr="00A109FF" w:rsidRDefault="00B240F2" w:rsidP="001B4FA7">
      <w:pPr>
        <w:rPr>
          <w:b/>
          <w:highlight w:val="cyan"/>
        </w:rPr>
      </w:pPr>
      <w:proofErr w:type="gramStart"/>
      <w:r>
        <w:rPr>
          <w:b/>
        </w:rPr>
        <w:t>Level :</w:t>
      </w:r>
      <w:proofErr w:type="gramEnd"/>
      <w:r>
        <w:rPr>
          <w:b/>
        </w:rPr>
        <w:t xml:space="preserve"> within each subcategory, </w:t>
      </w:r>
      <w:r w:rsidR="00A109FF" w:rsidRPr="00A109FF">
        <w:rPr>
          <w:b/>
          <w:highlight w:val="cyan"/>
        </w:rPr>
        <w:t>they are</w:t>
      </w:r>
      <w:r w:rsidRPr="00A109FF">
        <w:rPr>
          <w:b/>
          <w:highlight w:val="cyan"/>
        </w:rPr>
        <w:t xml:space="preserve"> mutually exclusive levels</w:t>
      </w:r>
      <w:r w:rsidR="00883151" w:rsidRPr="00A109FF">
        <w:rPr>
          <w:b/>
          <w:highlight w:val="cyan"/>
        </w:rPr>
        <w:t>;</w:t>
      </w:r>
    </w:p>
    <w:p w:rsidR="00A109FF" w:rsidRDefault="00A109FF" w:rsidP="001B4FA7">
      <w:r w:rsidRPr="00A109FF">
        <w:rPr>
          <w:highlight w:val="cyan"/>
        </w:rPr>
        <w:t>0=did not endorse screening question(s)</w:t>
      </w:r>
    </w:p>
    <w:p w:rsidR="00D561E2" w:rsidRDefault="00033357" w:rsidP="001B4FA7">
      <w:r>
        <w:t>1=</w:t>
      </w:r>
      <w:r w:rsidR="00D561E2">
        <w:t xml:space="preserve">endorsed </w:t>
      </w:r>
      <w:r>
        <w:t xml:space="preserve">one or more </w:t>
      </w:r>
      <w:r w:rsidR="00D561E2">
        <w:t>screening question</w:t>
      </w:r>
      <w:r>
        <w:t>s</w:t>
      </w:r>
    </w:p>
    <w:p w:rsidR="00D561E2" w:rsidRDefault="00D561E2" w:rsidP="001B4FA7">
      <w:r>
        <w:t>2=subthreshold</w:t>
      </w:r>
      <w:r w:rsidR="002B347E">
        <w:t xml:space="preserve"> (generally falling short of minimal DSM-IV criteria for disorder</w:t>
      </w:r>
      <w:r w:rsidR="00EF7A8C">
        <w:t xml:space="preserve"> or set of disorders</w:t>
      </w:r>
      <w:r w:rsidR="002B347E">
        <w:t>)</w:t>
      </w:r>
    </w:p>
    <w:p w:rsidR="00D561E2" w:rsidRDefault="00D561E2" w:rsidP="001B4FA7">
      <w:r>
        <w:t>3=</w:t>
      </w:r>
      <w:r w:rsidR="00033357">
        <w:t xml:space="preserve">threshold </w:t>
      </w:r>
      <w:r w:rsidR="002B347E">
        <w:t>(</w:t>
      </w:r>
      <w:r w:rsidR="00A109FF" w:rsidRPr="00A109FF">
        <w:rPr>
          <w:highlight w:val="cyan"/>
        </w:rPr>
        <w:t>keeping in mind that not all criteria were assessed for most disorders, threshold</w:t>
      </w:r>
      <w:r w:rsidR="00A109FF">
        <w:t>=</w:t>
      </w:r>
      <w:r w:rsidR="002B347E">
        <w:t xml:space="preserve">generally meeting </w:t>
      </w:r>
      <w:r w:rsidR="00A109FF" w:rsidRPr="00A109FF">
        <w:rPr>
          <w:highlight w:val="cyan"/>
        </w:rPr>
        <w:t>ASSESSED</w:t>
      </w:r>
      <w:r w:rsidR="00A109FF">
        <w:t xml:space="preserve"> </w:t>
      </w:r>
      <w:r w:rsidR="002B347E">
        <w:t xml:space="preserve">symptom criteria </w:t>
      </w:r>
      <w:r w:rsidR="00EF7A8C">
        <w:t>for DSM-IV criteria for disorder or set of disorders)</w:t>
      </w:r>
      <w:r w:rsidR="00B8005B">
        <w:t>, excluding distress/impairment</w:t>
      </w:r>
    </w:p>
    <w:p w:rsidR="006368AF" w:rsidRDefault="00D561E2" w:rsidP="001B4FA7">
      <w:r>
        <w:t xml:space="preserve">4= significant (distress or impairment rating </w:t>
      </w:r>
      <w:r w:rsidR="009207BA">
        <w:rPr>
          <w:rFonts w:ascii="Cambria" w:hAnsi="Cambria"/>
        </w:rPr>
        <w:t>≥5</w:t>
      </w:r>
      <w:r w:rsidR="00033357">
        <w:rPr>
          <w:rFonts w:ascii="Cambria" w:hAnsi="Cambria"/>
        </w:rPr>
        <w:t>)</w:t>
      </w:r>
      <w:r w:rsidR="00D64055">
        <w:rPr>
          <w:rFonts w:ascii="Cambria" w:hAnsi="Cambria"/>
        </w:rPr>
        <w:t>.</w:t>
      </w:r>
      <w:r>
        <w:t xml:space="preserve"> </w:t>
      </w:r>
    </w:p>
    <w:p w:rsidR="00B240F2" w:rsidRDefault="00B240F2" w:rsidP="001B4FA7"/>
    <w:p w:rsidR="00883151" w:rsidRPr="002E270F" w:rsidRDefault="00B240F2" w:rsidP="001B4FA7">
      <w:pPr>
        <w:rPr>
          <w:b/>
        </w:rPr>
      </w:pPr>
      <w:r w:rsidRPr="002E270F">
        <w:rPr>
          <w:b/>
        </w:rPr>
        <w:t xml:space="preserve">Note that because of the way the instrument is conducted, not all disorder categories and subcategories have all 4 levels. </w:t>
      </w:r>
    </w:p>
    <w:p w:rsidR="00883151" w:rsidRDefault="00883151" w:rsidP="001B4FA7"/>
    <w:p w:rsidR="00883151" w:rsidRDefault="00883151" w:rsidP="00883151">
      <w:pPr>
        <w:pStyle w:val="Heading1"/>
        <w:jc w:val="center"/>
      </w:pPr>
      <w:r>
        <w:t>Major Disorder Categories</w:t>
      </w:r>
    </w:p>
    <w:p w:rsidR="00A033D1" w:rsidRPr="00A033D1" w:rsidRDefault="00A033D1" w:rsidP="00A033D1">
      <w:pPr>
        <w:pStyle w:val="Heading2"/>
        <w:rPr>
          <w:color w:val="auto"/>
        </w:rPr>
      </w:pPr>
      <w:r>
        <w:rPr>
          <w:color w:val="auto"/>
        </w:rPr>
        <w:t>Anxiety Disorders</w:t>
      </w:r>
    </w:p>
    <w:p w:rsidR="00A033D1" w:rsidRDefault="00A033D1" w:rsidP="001B4FA7"/>
    <w:tbl>
      <w:tblPr>
        <w:tblStyle w:val="TableGrid"/>
        <w:tblW w:w="0" w:type="auto"/>
        <w:tblLayout w:type="fixed"/>
        <w:tblLook w:val="00BF"/>
      </w:tblPr>
      <w:tblGrid>
        <w:gridCol w:w="1278"/>
        <w:gridCol w:w="2070"/>
        <w:gridCol w:w="3240"/>
        <w:gridCol w:w="900"/>
        <w:gridCol w:w="1368"/>
      </w:tblGrid>
      <w:tr w:rsidR="00600A81" w:rsidRPr="00033357">
        <w:tc>
          <w:tcPr>
            <w:tcW w:w="1278" w:type="dxa"/>
            <w:tcBorders>
              <w:top w:val="single" w:sz="4" w:space="0" w:color="auto"/>
              <w:bottom w:val="single" w:sz="4" w:space="0" w:color="auto"/>
            </w:tcBorders>
          </w:tcPr>
          <w:p w:rsidR="006368AF" w:rsidRPr="00033357" w:rsidRDefault="006368AF">
            <w:pPr>
              <w:rPr>
                <w:b/>
              </w:rPr>
            </w:pPr>
            <w:r w:rsidRPr="00033357">
              <w:rPr>
                <w:b/>
              </w:rPr>
              <w:t>Subcategory</w:t>
            </w:r>
          </w:p>
        </w:tc>
        <w:tc>
          <w:tcPr>
            <w:tcW w:w="2070" w:type="dxa"/>
            <w:tcBorders>
              <w:top w:val="single" w:sz="4" w:space="0" w:color="auto"/>
              <w:bottom w:val="single" w:sz="4" w:space="0" w:color="auto"/>
            </w:tcBorders>
          </w:tcPr>
          <w:p w:rsidR="006368AF" w:rsidRPr="00033357" w:rsidRDefault="006368AF">
            <w:pPr>
              <w:rPr>
                <w:b/>
              </w:rPr>
            </w:pPr>
            <w:r w:rsidRPr="00033357">
              <w:rPr>
                <w:b/>
              </w:rPr>
              <w:t>Question</w:t>
            </w:r>
          </w:p>
        </w:tc>
        <w:tc>
          <w:tcPr>
            <w:tcW w:w="3240" w:type="dxa"/>
            <w:tcBorders>
              <w:top w:val="single" w:sz="4" w:space="0" w:color="auto"/>
              <w:bottom w:val="single" w:sz="4" w:space="0" w:color="auto"/>
            </w:tcBorders>
          </w:tcPr>
          <w:p w:rsidR="006368AF" w:rsidRPr="00033357" w:rsidRDefault="006368AF">
            <w:pPr>
              <w:rPr>
                <w:b/>
              </w:rPr>
            </w:pPr>
            <w:r w:rsidRPr="00033357">
              <w:rPr>
                <w:b/>
              </w:rPr>
              <w:t>Compute</w:t>
            </w:r>
          </w:p>
        </w:tc>
        <w:tc>
          <w:tcPr>
            <w:tcW w:w="900" w:type="dxa"/>
            <w:tcBorders>
              <w:top w:val="single" w:sz="4" w:space="0" w:color="auto"/>
              <w:bottom w:val="single" w:sz="4" w:space="0" w:color="auto"/>
            </w:tcBorders>
          </w:tcPr>
          <w:p w:rsidR="006368AF" w:rsidRPr="00033357" w:rsidRDefault="006368AF" w:rsidP="004D3DFC">
            <w:pPr>
              <w:rPr>
                <w:b/>
              </w:rPr>
            </w:pPr>
            <w:r>
              <w:rPr>
                <w:b/>
              </w:rPr>
              <w:t>Source</w:t>
            </w:r>
          </w:p>
        </w:tc>
        <w:tc>
          <w:tcPr>
            <w:tcW w:w="1368" w:type="dxa"/>
            <w:tcBorders>
              <w:top w:val="single" w:sz="4" w:space="0" w:color="auto"/>
              <w:bottom w:val="single" w:sz="4" w:space="0" w:color="auto"/>
            </w:tcBorders>
          </w:tcPr>
          <w:p w:rsidR="006368AF" w:rsidRPr="00033357" w:rsidRDefault="006368AF" w:rsidP="004D3DFC">
            <w:pPr>
              <w:rPr>
                <w:b/>
              </w:rPr>
            </w:pPr>
            <w:r w:rsidRPr="00033357">
              <w:rPr>
                <w:b/>
              </w:rPr>
              <w:t>Level</w:t>
            </w:r>
          </w:p>
        </w:tc>
      </w:tr>
      <w:tr w:rsidR="003C79C0" w:rsidRPr="003C79C0">
        <w:tc>
          <w:tcPr>
            <w:tcW w:w="1278" w:type="dxa"/>
            <w:tcBorders>
              <w:top w:val="single" w:sz="4" w:space="0" w:color="auto"/>
              <w:bottom w:val="single" w:sz="4" w:space="0" w:color="auto"/>
            </w:tcBorders>
          </w:tcPr>
          <w:p w:rsidR="003C79C0" w:rsidRPr="003C79C0" w:rsidRDefault="003C79C0">
            <w:pPr>
              <w:rPr>
                <w:highlight w:val="yellow"/>
              </w:rPr>
            </w:pPr>
            <w:r w:rsidRPr="003C79C0">
              <w:rPr>
                <w:highlight w:val="yellow"/>
              </w:rPr>
              <w:t>GAD</w:t>
            </w:r>
          </w:p>
        </w:tc>
        <w:tc>
          <w:tcPr>
            <w:tcW w:w="2070" w:type="dxa"/>
            <w:tcBorders>
              <w:top w:val="single" w:sz="4" w:space="0" w:color="auto"/>
              <w:bottom w:val="single" w:sz="4" w:space="0" w:color="auto"/>
            </w:tcBorders>
          </w:tcPr>
          <w:p w:rsidR="003C79C0" w:rsidRPr="003C79C0" w:rsidRDefault="003C79C0">
            <w:pPr>
              <w:rPr>
                <w:highlight w:val="yellow"/>
              </w:rPr>
            </w:pPr>
            <w:r w:rsidRPr="003C79C0">
              <w:rPr>
                <w:highlight w:val="yellow"/>
              </w:rPr>
              <w:t>Ever been a worrier OR worry a lot more?</w:t>
            </w:r>
          </w:p>
        </w:tc>
        <w:tc>
          <w:tcPr>
            <w:tcW w:w="3240" w:type="dxa"/>
            <w:tcBorders>
              <w:top w:val="single" w:sz="4" w:space="0" w:color="auto"/>
              <w:bottom w:val="single" w:sz="4" w:space="0" w:color="auto"/>
            </w:tcBorders>
          </w:tcPr>
          <w:p w:rsidR="003C79C0" w:rsidRPr="003C79C0" w:rsidRDefault="003C79C0">
            <w:pPr>
              <w:rPr>
                <w:highlight w:val="yellow"/>
              </w:rPr>
            </w:pPr>
            <w:r w:rsidRPr="003C79C0">
              <w:rPr>
                <w:highlight w:val="yellow"/>
              </w:rPr>
              <w:t>GAD001=0 AND GAD002=0</w:t>
            </w:r>
          </w:p>
        </w:tc>
        <w:tc>
          <w:tcPr>
            <w:tcW w:w="900" w:type="dxa"/>
            <w:tcBorders>
              <w:top w:val="single" w:sz="4" w:space="0" w:color="auto"/>
              <w:bottom w:val="single" w:sz="4" w:space="0" w:color="auto"/>
            </w:tcBorders>
          </w:tcPr>
          <w:p w:rsidR="003C79C0" w:rsidRPr="003C79C0" w:rsidRDefault="003C79C0" w:rsidP="004D3DFC">
            <w:pPr>
              <w:rPr>
                <w:highlight w:val="yellow"/>
              </w:rPr>
            </w:pPr>
            <w:r w:rsidRPr="003C79C0">
              <w:rPr>
                <w:highlight w:val="yellow"/>
              </w:rPr>
              <w:t>P</w:t>
            </w:r>
          </w:p>
        </w:tc>
        <w:tc>
          <w:tcPr>
            <w:tcW w:w="1368" w:type="dxa"/>
            <w:tcBorders>
              <w:top w:val="single" w:sz="4" w:space="0" w:color="auto"/>
              <w:bottom w:val="single" w:sz="4" w:space="0" w:color="auto"/>
            </w:tcBorders>
          </w:tcPr>
          <w:p w:rsidR="003C79C0" w:rsidRPr="003C79C0" w:rsidRDefault="003C79C0" w:rsidP="004D3DFC">
            <w:r w:rsidRPr="003C79C0">
              <w:rPr>
                <w:highlight w:val="yellow"/>
              </w:rPr>
              <w:t>GAD0</w:t>
            </w:r>
          </w:p>
        </w:tc>
      </w:tr>
      <w:tr w:rsidR="00600A81">
        <w:tc>
          <w:tcPr>
            <w:tcW w:w="1278" w:type="dxa"/>
            <w:tcBorders>
              <w:top w:val="single" w:sz="4" w:space="0" w:color="auto"/>
            </w:tcBorders>
          </w:tcPr>
          <w:p w:rsidR="006368AF" w:rsidRDefault="006368AF">
            <w:r>
              <w:t>GAD</w:t>
            </w:r>
          </w:p>
        </w:tc>
        <w:tc>
          <w:tcPr>
            <w:tcW w:w="2070" w:type="dxa"/>
            <w:tcBorders>
              <w:top w:val="single" w:sz="4" w:space="0" w:color="auto"/>
            </w:tcBorders>
          </w:tcPr>
          <w:p w:rsidR="006368AF" w:rsidRDefault="006368AF">
            <w:r>
              <w:t>Ever been a worrier OR worry a lot more?</w:t>
            </w:r>
          </w:p>
        </w:tc>
        <w:tc>
          <w:tcPr>
            <w:tcW w:w="3240" w:type="dxa"/>
            <w:tcBorders>
              <w:top w:val="single" w:sz="4" w:space="0" w:color="auto"/>
            </w:tcBorders>
          </w:tcPr>
          <w:p w:rsidR="006368AF" w:rsidRDefault="006368AF">
            <w:r>
              <w:t>GAD001=1 or GAD002=1</w:t>
            </w:r>
          </w:p>
        </w:tc>
        <w:tc>
          <w:tcPr>
            <w:tcW w:w="900" w:type="dxa"/>
            <w:tcBorders>
              <w:top w:val="single" w:sz="4" w:space="0" w:color="auto"/>
            </w:tcBorders>
          </w:tcPr>
          <w:p w:rsidR="006368AF" w:rsidRDefault="006368AF">
            <w:r>
              <w:t>P</w:t>
            </w:r>
          </w:p>
        </w:tc>
        <w:tc>
          <w:tcPr>
            <w:tcW w:w="1368" w:type="dxa"/>
            <w:tcBorders>
              <w:top w:val="single" w:sz="4" w:space="0" w:color="auto"/>
            </w:tcBorders>
          </w:tcPr>
          <w:p w:rsidR="006368AF" w:rsidRDefault="006368AF">
            <w:r>
              <w:t>GAD1</w:t>
            </w:r>
          </w:p>
        </w:tc>
      </w:tr>
      <w:tr w:rsidR="00600A81">
        <w:tc>
          <w:tcPr>
            <w:tcW w:w="1278" w:type="dxa"/>
          </w:tcPr>
          <w:p w:rsidR="00E21335" w:rsidRPr="00600A81" w:rsidRDefault="00E21335">
            <w:pPr>
              <w:rPr>
                <w:highlight w:val="yellow"/>
              </w:rPr>
            </w:pPr>
            <w:r w:rsidRPr="00600A81">
              <w:rPr>
                <w:highlight w:val="yellow"/>
              </w:rPr>
              <w:t>GAD</w:t>
            </w:r>
          </w:p>
        </w:tc>
        <w:tc>
          <w:tcPr>
            <w:tcW w:w="2070" w:type="dxa"/>
          </w:tcPr>
          <w:p w:rsidR="00E21335" w:rsidRPr="00600A81" w:rsidRDefault="00741BFC">
            <w:pPr>
              <w:rPr>
                <w:highlight w:val="yellow"/>
              </w:rPr>
            </w:pPr>
            <w:r>
              <w:rPr>
                <w:highlight w:val="yellow"/>
              </w:rPr>
              <w:t>[</w:t>
            </w:r>
            <w:r w:rsidR="00600A81" w:rsidRPr="00600A81">
              <w:rPr>
                <w:highlight w:val="yellow"/>
              </w:rPr>
              <w:t>(</w:t>
            </w:r>
            <w:r w:rsidR="00E21335" w:rsidRPr="00600A81">
              <w:rPr>
                <w:highlight w:val="yellow"/>
              </w:rPr>
              <w:t>Worry about &gt;=2 events or activitie</w:t>
            </w:r>
            <w:r w:rsidR="009207BA">
              <w:rPr>
                <w:highlight w:val="yellow"/>
              </w:rPr>
              <w:t>s OR Worry uncontrollable OR &gt;=1</w:t>
            </w:r>
            <w:r w:rsidR="00E21335" w:rsidRPr="00600A81">
              <w:rPr>
                <w:highlight w:val="yellow"/>
              </w:rPr>
              <w:t xml:space="preserve"> physical symptoms OR worry more days than not)</w:t>
            </w:r>
            <w:r w:rsidR="00600A81" w:rsidRPr="00600A81">
              <w:rPr>
                <w:highlight w:val="yellow"/>
              </w:rPr>
              <w:t xml:space="preserve"> BUT NOT ALL</w:t>
            </w:r>
            <w:r>
              <w:rPr>
                <w:highlight w:val="yellow"/>
              </w:rPr>
              <w:t>]  OR ALL but duration &lt;6 months</w:t>
            </w:r>
          </w:p>
        </w:tc>
        <w:tc>
          <w:tcPr>
            <w:tcW w:w="3240" w:type="dxa"/>
          </w:tcPr>
          <w:p w:rsidR="00600A81" w:rsidRPr="00600A81" w:rsidRDefault="00741BFC">
            <w:pPr>
              <w:rPr>
                <w:highlight w:val="yellow"/>
              </w:rPr>
            </w:pPr>
            <w:r>
              <w:rPr>
                <w:highlight w:val="yellow"/>
              </w:rPr>
              <w:t>[</w:t>
            </w:r>
            <w:r w:rsidR="00E21335" w:rsidRPr="00600A81">
              <w:rPr>
                <w:highlight w:val="yellow"/>
              </w:rPr>
              <w:t>&gt;=2 (GAD003a or GAD003b or GAD003c or GAD003d or GAD003e or GAD003f) =1</w:t>
            </w:r>
          </w:p>
          <w:p w:rsidR="00E21335" w:rsidRPr="00600A81" w:rsidRDefault="009207BA">
            <w:pPr>
              <w:rPr>
                <w:highlight w:val="yellow"/>
              </w:rPr>
            </w:pPr>
            <w:r>
              <w:rPr>
                <w:highlight w:val="yellow"/>
              </w:rPr>
              <w:t>OR GAD0012=1 OR &gt;=1</w:t>
            </w:r>
            <w:r w:rsidR="00600A81" w:rsidRPr="00600A81">
              <w:rPr>
                <w:highlight w:val="yellow"/>
              </w:rPr>
              <w:t xml:space="preserve"> (GAD015=1 or GAD016=1 or GAD017=1 or GAD018=1 or GAD019=1 or GAD020=1) OR GAD021=1</w:t>
            </w:r>
            <w:r w:rsidR="00741BFC">
              <w:rPr>
                <w:highlight w:val="yellow"/>
              </w:rPr>
              <w:t xml:space="preserve">] BUT NOT ALL, OR </w:t>
            </w:r>
            <w:r>
              <w:rPr>
                <w:highlight w:val="yellow"/>
              </w:rPr>
              <w:t>[</w:t>
            </w:r>
            <w:r w:rsidR="00741BFC">
              <w:rPr>
                <w:highlight w:val="yellow"/>
              </w:rPr>
              <w:t>ALL but GAD022+GAD023+</w:t>
            </w:r>
            <w:commentRangeStart w:id="7"/>
            <w:r w:rsidR="00741BFC">
              <w:rPr>
                <w:highlight w:val="yellow"/>
              </w:rPr>
              <w:t>GAD024</w:t>
            </w:r>
            <w:commentRangeEnd w:id="7"/>
            <w:r w:rsidR="002F782B">
              <w:rPr>
                <w:rStyle w:val="CommentReference"/>
                <w:vanish/>
              </w:rPr>
              <w:commentReference w:id="7"/>
            </w:r>
            <w:r w:rsidR="00741BFC">
              <w:rPr>
                <w:highlight w:val="yellow"/>
              </w:rPr>
              <w:t>&lt;6 months</w:t>
            </w:r>
            <w:r>
              <w:rPr>
                <w:highlight w:val="yellow"/>
              </w:rPr>
              <w:t>]</w:t>
            </w:r>
          </w:p>
        </w:tc>
        <w:tc>
          <w:tcPr>
            <w:tcW w:w="900" w:type="dxa"/>
          </w:tcPr>
          <w:p w:rsidR="00E21335" w:rsidRPr="00600A81" w:rsidRDefault="00E21335">
            <w:pPr>
              <w:rPr>
                <w:highlight w:val="yellow"/>
              </w:rPr>
            </w:pPr>
            <w:r w:rsidRPr="00600A81">
              <w:rPr>
                <w:highlight w:val="yellow"/>
              </w:rPr>
              <w:t>P</w:t>
            </w:r>
          </w:p>
        </w:tc>
        <w:tc>
          <w:tcPr>
            <w:tcW w:w="1368" w:type="dxa"/>
          </w:tcPr>
          <w:p w:rsidR="00E21335" w:rsidRDefault="00E21335">
            <w:commentRangeStart w:id="8"/>
            <w:r w:rsidRPr="00600A81">
              <w:rPr>
                <w:highlight w:val="yellow"/>
              </w:rPr>
              <w:t>GAD2</w:t>
            </w:r>
            <w:commentRangeEnd w:id="8"/>
            <w:r w:rsidR="00DA216C">
              <w:rPr>
                <w:rStyle w:val="CommentReference"/>
                <w:vanish/>
              </w:rPr>
              <w:commentReference w:id="8"/>
            </w:r>
          </w:p>
        </w:tc>
      </w:tr>
      <w:tr w:rsidR="00600A81">
        <w:tc>
          <w:tcPr>
            <w:tcW w:w="1278" w:type="dxa"/>
          </w:tcPr>
          <w:p w:rsidR="00E21335" w:rsidRPr="00741BFC" w:rsidRDefault="00E21335">
            <w:pPr>
              <w:rPr>
                <w:highlight w:val="yellow"/>
              </w:rPr>
            </w:pPr>
            <w:commentRangeStart w:id="9"/>
            <w:r w:rsidRPr="00741BFC">
              <w:rPr>
                <w:highlight w:val="yellow"/>
              </w:rPr>
              <w:t>GAD</w:t>
            </w:r>
            <w:commentRangeEnd w:id="9"/>
            <w:r w:rsidR="00427333">
              <w:rPr>
                <w:rStyle w:val="CommentReference"/>
              </w:rPr>
              <w:commentReference w:id="9"/>
            </w:r>
          </w:p>
        </w:tc>
        <w:tc>
          <w:tcPr>
            <w:tcW w:w="2070" w:type="dxa"/>
          </w:tcPr>
          <w:p w:rsidR="00E21335" w:rsidRPr="00741BFC" w:rsidRDefault="001B03D6" w:rsidP="001B03D6">
            <w:pPr>
              <w:rPr>
                <w:highlight w:val="yellow"/>
              </w:rPr>
            </w:pPr>
            <w:ins w:id="10" w:author="Monica Calkins" w:date="2011-08-12T16:26:00Z">
              <w:r>
                <w:rPr>
                  <w:highlight w:val="yellow"/>
                </w:rPr>
                <w:t xml:space="preserve">Worry a lot more than others AND </w:t>
              </w:r>
            </w:ins>
            <w:r w:rsidR="00600A81" w:rsidRPr="00741BFC">
              <w:rPr>
                <w:highlight w:val="yellow"/>
              </w:rPr>
              <w:t xml:space="preserve">Worry about &gt;=2 events or activities </w:t>
            </w:r>
            <w:r w:rsidR="009207BA">
              <w:rPr>
                <w:highlight w:val="yellow"/>
              </w:rPr>
              <w:t xml:space="preserve">AND Worry uncontrollable AND </w:t>
            </w:r>
            <w:proofErr w:type="gramStart"/>
            <w:ins w:id="11" w:author="Monica Calkins" w:date="2011-08-12T16:30:00Z">
              <w:r>
                <w:rPr>
                  <w:highlight w:val="yellow"/>
                </w:rPr>
                <w:t>( if</w:t>
              </w:r>
              <w:proofErr w:type="gramEnd"/>
              <w:r>
                <w:rPr>
                  <w:highlight w:val="yellow"/>
                </w:rPr>
                <w:t xml:space="preserve"> age </w:t>
              </w:r>
            </w:ins>
            <w:ins w:id="12" w:author="Monica Calkins" w:date="2011-08-12T16:31:00Z">
              <w:r>
                <w:rPr>
                  <w:highlight w:val="yellow"/>
                </w:rPr>
                <w:t>&gt;=18</w:t>
              </w:r>
            </w:ins>
            <w:ins w:id="13" w:author="Monica Calkins" w:date="2011-08-12T16:30:00Z">
              <w:r>
                <w:rPr>
                  <w:highlight w:val="yellow"/>
                </w:rPr>
                <w:t xml:space="preserve"> and </w:t>
              </w:r>
            </w:ins>
            <w:r w:rsidR="009207BA">
              <w:rPr>
                <w:highlight w:val="yellow"/>
              </w:rPr>
              <w:t>&gt;=</w:t>
            </w:r>
            <w:del w:id="14" w:author="Jan Richard" w:date="2011-06-05T12:11:00Z">
              <w:r w:rsidR="009207BA" w:rsidDel="00B37040">
                <w:rPr>
                  <w:highlight w:val="yellow"/>
                </w:rPr>
                <w:delText>1</w:delText>
              </w:r>
              <w:r w:rsidR="00600A81" w:rsidRPr="00741BFC" w:rsidDel="00B37040">
                <w:rPr>
                  <w:highlight w:val="yellow"/>
                </w:rPr>
                <w:delText xml:space="preserve"> </w:delText>
              </w:r>
            </w:del>
            <w:ins w:id="15" w:author="Jan Richard" w:date="2011-06-05T12:11:00Z">
              <w:r w:rsidR="00B37040">
                <w:rPr>
                  <w:highlight w:val="yellow"/>
                </w:rPr>
                <w:t xml:space="preserve">3 </w:t>
              </w:r>
            </w:ins>
            <w:r w:rsidR="00600A81" w:rsidRPr="00741BFC">
              <w:rPr>
                <w:highlight w:val="yellow"/>
              </w:rPr>
              <w:t xml:space="preserve">physical symptoms </w:t>
            </w:r>
            <w:ins w:id="16" w:author="Monica Calkins" w:date="2011-08-12T16:30:00Z">
              <w:r>
                <w:rPr>
                  <w:highlight w:val="yellow"/>
                </w:rPr>
                <w:t xml:space="preserve">or if age &lt;18 and &gt;=1 physical symptom) </w:t>
              </w:r>
            </w:ins>
            <w:r w:rsidR="00600A81" w:rsidRPr="00741BFC">
              <w:rPr>
                <w:highlight w:val="yellow"/>
              </w:rPr>
              <w:t>AND worry more days than not</w:t>
            </w:r>
            <w:r w:rsidR="00741BFC">
              <w:rPr>
                <w:highlight w:val="yellow"/>
              </w:rPr>
              <w:t xml:space="preserve"> </w:t>
            </w:r>
            <w:commentRangeStart w:id="17"/>
            <w:r w:rsidR="00741BFC">
              <w:rPr>
                <w:highlight w:val="yellow"/>
              </w:rPr>
              <w:t>AND duration &gt;=6 months</w:t>
            </w:r>
            <w:commentRangeEnd w:id="17"/>
            <w:r w:rsidR="00DA216C">
              <w:rPr>
                <w:rStyle w:val="CommentReference"/>
                <w:vanish/>
              </w:rPr>
              <w:commentReference w:id="17"/>
            </w:r>
            <w:ins w:id="18" w:author="Monica Calkins" w:date="2011-08-12T16:28:00Z">
              <w:r>
                <w:rPr>
                  <w:highlight w:val="yellow"/>
                </w:rPr>
                <w:t xml:space="preserve"> BUT Distress/</w:t>
              </w:r>
              <w:proofErr w:type="spellStart"/>
              <w:r>
                <w:rPr>
                  <w:highlight w:val="yellow"/>
                </w:rPr>
                <w:t>imprmt</w:t>
              </w:r>
              <w:proofErr w:type="spellEnd"/>
              <w:r>
                <w:rPr>
                  <w:highlight w:val="yellow"/>
                </w:rPr>
                <w:t xml:space="preserve"> not significant</w:t>
              </w:r>
            </w:ins>
          </w:p>
        </w:tc>
        <w:tc>
          <w:tcPr>
            <w:tcW w:w="3240" w:type="dxa"/>
          </w:tcPr>
          <w:p w:rsidR="00600A81" w:rsidRPr="00741BFC" w:rsidRDefault="001B03D6" w:rsidP="00600A81">
            <w:pPr>
              <w:rPr>
                <w:highlight w:val="yellow"/>
              </w:rPr>
            </w:pPr>
            <w:ins w:id="19" w:author="Monica Calkins" w:date="2011-08-12T16:28:00Z">
              <w:r>
                <w:rPr>
                  <w:highlight w:val="yellow"/>
                </w:rPr>
                <w:t>[</w:t>
              </w:r>
            </w:ins>
            <w:ins w:id="20" w:author="Monica Calkins" w:date="2011-08-12T16:26:00Z">
              <w:r>
                <w:rPr>
                  <w:highlight w:val="yellow"/>
                </w:rPr>
                <w:t>GAD00</w:t>
              </w:r>
            </w:ins>
            <w:ins w:id="21" w:author="Monica Calkins" w:date="2011-08-12T16:27:00Z">
              <w:r>
                <w:rPr>
                  <w:highlight w:val="yellow"/>
                </w:rPr>
                <w:t xml:space="preserve">2=1 AND </w:t>
              </w:r>
            </w:ins>
            <w:r w:rsidR="00600A81" w:rsidRPr="00741BFC">
              <w:rPr>
                <w:highlight w:val="yellow"/>
              </w:rPr>
              <w:t>&gt;=2 (GAD003a or GAD003b or GAD003c or GAD003d or GAD003e or GAD003f) =1</w:t>
            </w:r>
          </w:p>
          <w:p w:rsidR="00E21335" w:rsidRPr="00741BFC" w:rsidRDefault="00600A81" w:rsidP="00600A81">
            <w:pPr>
              <w:rPr>
                <w:highlight w:val="yellow"/>
              </w:rPr>
            </w:pPr>
            <w:r w:rsidRPr="00741BFC">
              <w:rPr>
                <w:highlight w:val="yellow"/>
              </w:rPr>
              <w:t xml:space="preserve">AND GAD0012=1 AND </w:t>
            </w:r>
            <w:ins w:id="22" w:author="Monica Calkins" w:date="2011-08-12T16:32:00Z">
              <w:r w:rsidR="001B03D6">
                <w:rPr>
                  <w:highlight w:val="yellow"/>
                </w:rPr>
                <w:t>[</w:t>
              </w:r>
            </w:ins>
            <w:proofErr w:type="gramStart"/>
            <w:ins w:id="23" w:author="Monica Calkins" w:date="2011-08-12T16:31:00Z">
              <w:r w:rsidR="001B03D6">
                <w:rPr>
                  <w:highlight w:val="yellow"/>
                </w:rPr>
                <w:t>( if</w:t>
              </w:r>
              <w:proofErr w:type="gramEnd"/>
              <w:r w:rsidR="001B03D6">
                <w:rPr>
                  <w:highlight w:val="yellow"/>
                </w:rPr>
                <w:t xml:space="preserve"> age &gt;=18 and </w:t>
              </w:r>
            </w:ins>
            <w:r w:rsidRPr="00741BFC">
              <w:rPr>
                <w:highlight w:val="yellow"/>
              </w:rPr>
              <w:t xml:space="preserve">&gt;=3 (GAD015=1 or GAD016=1 or GAD017=1 or GAD018=1 or GAD019=1 or GAD020=1) </w:t>
            </w:r>
            <w:ins w:id="24" w:author="Monica Calkins" w:date="2011-08-12T16:32:00Z">
              <w:r w:rsidR="001B03D6">
                <w:rPr>
                  <w:highlight w:val="yellow"/>
                </w:rPr>
                <w:t xml:space="preserve">or if age &lt; 18 and &gt;=1 </w:t>
              </w:r>
              <w:r w:rsidR="001B03D6" w:rsidRPr="00741BFC">
                <w:rPr>
                  <w:highlight w:val="yellow"/>
                </w:rPr>
                <w:t>(GAD015=1 or GAD016=1 or GAD017=1 or GAD018=1 or GAD019=1 or GAD020=1)</w:t>
              </w:r>
              <w:r w:rsidR="001B03D6">
                <w:rPr>
                  <w:highlight w:val="yellow"/>
                </w:rPr>
                <w:t>]</w:t>
              </w:r>
              <w:r w:rsidR="001B03D6" w:rsidRPr="00741BFC">
                <w:rPr>
                  <w:highlight w:val="yellow"/>
                </w:rPr>
                <w:t xml:space="preserve"> </w:t>
              </w:r>
            </w:ins>
            <w:r w:rsidRPr="00741BFC">
              <w:rPr>
                <w:highlight w:val="yellow"/>
              </w:rPr>
              <w:t>AND GAD021=1</w:t>
            </w:r>
            <w:ins w:id="25" w:author="Jan Richard" w:date="2011-06-05T12:11:00Z">
              <w:r w:rsidR="00B37040">
                <w:rPr>
                  <w:highlight w:val="yellow"/>
                </w:rPr>
                <w:t xml:space="preserve"> AND (GAD022+GAD023+</w:t>
              </w:r>
              <w:commentRangeStart w:id="26"/>
              <w:r w:rsidR="00B37040">
                <w:rPr>
                  <w:highlight w:val="yellow"/>
                </w:rPr>
                <w:t>GAD024</w:t>
              </w:r>
            </w:ins>
            <w:commentRangeEnd w:id="26"/>
            <w:ins w:id="27" w:author="Jan Richard" w:date="2011-08-13T18:40:00Z">
              <w:r w:rsidR="002F782B">
                <w:rPr>
                  <w:rStyle w:val="CommentReference"/>
                  <w:vanish/>
                </w:rPr>
                <w:commentReference w:id="26"/>
              </w:r>
            </w:ins>
            <w:ins w:id="28" w:author="Jan Richard" w:date="2011-06-05T12:11:00Z">
              <w:r w:rsidR="00B37040">
                <w:rPr>
                  <w:highlight w:val="yellow"/>
                </w:rPr>
                <w:t>) &gt;= 6 months</w:t>
              </w:r>
            </w:ins>
            <w:ins w:id="29" w:author="Monica Calkins" w:date="2011-08-12T16:28:00Z">
              <w:r w:rsidR="001B03D6">
                <w:rPr>
                  <w:highlight w:val="yellow"/>
                </w:rPr>
                <w:t xml:space="preserve">] AND </w:t>
              </w:r>
              <w:r w:rsidR="001B03D6">
                <w:t xml:space="preserve">(GAD039 </w:t>
              </w:r>
              <w:r w:rsidR="001B03D6">
                <w:rPr>
                  <w:rFonts w:ascii="Cambria" w:hAnsi="Cambria"/>
                </w:rPr>
                <w:t>&lt;5</w:t>
              </w:r>
            </w:ins>
            <w:ins w:id="30" w:author="Monica Calkins" w:date="2011-08-15T00:09:00Z">
              <w:r w:rsidR="00B41FA5">
                <w:rPr>
                  <w:rFonts w:ascii="Cambria" w:hAnsi="Cambria"/>
                </w:rPr>
                <w:t xml:space="preserve"> AND</w:t>
              </w:r>
            </w:ins>
            <w:ins w:id="31" w:author="Monica Calkins" w:date="2011-08-12T16:28:00Z">
              <w:r w:rsidR="001B03D6">
                <w:rPr>
                  <w:rFonts w:ascii="Cambria" w:hAnsi="Cambria"/>
                </w:rPr>
                <w:t xml:space="preserve"> </w:t>
              </w:r>
              <w:commentRangeStart w:id="32"/>
              <w:r w:rsidR="001B03D6">
                <w:rPr>
                  <w:rFonts w:ascii="Cambria" w:hAnsi="Cambria"/>
                </w:rPr>
                <w:t xml:space="preserve">OR </w:t>
              </w:r>
            </w:ins>
            <w:commentRangeEnd w:id="32"/>
            <w:r w:rsidR="008A284F">
              <w:rPr>
                <w:rStyle w:val="CommentReference"/>
                <w:vanish/>
              </w:rPr>
              <w:commentReference w:id="32"/>
            </w:r>
            <w:ins w:id="33" w:author="Monica Calkins" w:date="2011-08-12T16:28:00Z">
              <w:r w:rsidR="001B03D6">
                <w:t>GAD040</w:t>
              </w:r>
              <w:r w:rsidR="001B03D6">
                <w:rPr>
                  <w:rFonts w:ascii="Cambria" w:hAnsi="Cambria"/>
                </w:rPr>
                <w:t>&lt;5)</w:t>
              </w:r>
            </w:ins>
          </w:p>
        </w:tc>
        <w:tc>
          <w:tcPr>
            <w:tcW w:w="900" w:type="dxa"/>
          </w:tcPr>
          <w:p w:rsidR="00E21335" w:rsidRPr="00741BFC" w:rsidRDefault="00E21335">
            <w:pPr>
              <w:rPr>
                <w:highlight w:val="yellow"/>
              </w:rPr>
            </w:pPr>
            <w:r w:rsidRPr="00741BFC">
              <w:rPr>
                <w:highlight w:val="yellow"/>
              </w:rPr>
              <w:t>P</w:t>
            </w:r>
          </w:p>
        </w:tc>
        <w:tc>
          <w:tcPr>
            <w:tcW w:w="1368" w:type="dxa"/>
          </w:tcPr>
          <w:p w:rsidR="00E21335" w:rsidRDefault="00E21335">
            <w:commentRangeStart w:id="34"/>
            <w:commentRangeStart w:id="35"/>
            <w:r w:rsidRPr="00741BFC">
              <w:rPr>
                <w:highlight w:val="yellow"/>
              </w:rPr>
              <w:t>GAD</w:t>
            </w:r>
            <w:r w:rsidR="00600A81" w:rsidRPr="00741BFC">
              <w:rPr>
                <w:highlight w:val="yellow"/>
              </w:rPr>
              <w:t>3</w:t>
            </w:r>
            <w:commentRangeEnd w:id="34"/>
            <w:r w:rsidR="00DA216C">
              <w:rPr>
                <w:rStyle w:val="CommentReference"/>
                <w:vanish/>
              </w:rPr>
              <w:commentReference w:id="34"/>
            </w:r>
            <w:commentRangeEnd w:id="35"/>
            <w:r w:rsidR="00754C5F">
              <w:rPr>
                <w:rStyle w:val="CommentReference"/>
              </w:rPr>
              <w:commentReference w:id="35"/>
            </w:r>
          </w:p>
        </w:tc>
      </w:tr>
      <w:tr w:rsidR="00600A81">
        <w:tc>
          <w:tcPr>
            <w:tcW w:w="1278" w:type="dxa"/>
            <w:tcBorders>
              <w:bottom w:val="single" w:sz="4" w:space="0" w:color="auto"/>
            </w:tcBorders>
          </w:tcPr>
          <w:p w:rsidR="006368AF" w:rsidRDefault="006368AF">
            <w:r>
              <w:t>GAD</w:t>
            </w:r>
          </w:p>
        </w:tc>
        <w:tc>
          <w:tcPr>
            <w:tcW w:w="2070" w:type="dxa"/>
            <w:tcBorders>
              <w:bottom w:val="single" w:sz="4" w:space="0" w:color="auto"/>
            </w:tcBorders>
          </w:tcPr>
          <w:p w:rsidR="006368AF" w:rsidRDefault="001B03D6">
            <w:ins w:id="36" w:author="Monica Calkins" w:date="2011-08-12T16:29:00Z">
              <w:r>
                <w:rPr>
                  <w:highlight w:val="yellow"/>
                </w:rPr>
                <w:t xml:space="preserve">Worry a lot more than others AND </w:t>
              </w:r>
              <w:r w:rsidRPr="00741BFC">
                <w:rPr>
                  <w:highlight w:val="yellow"/>
                </w:rPr>
                <w:t xml:space="preserve">Worry about &gt;=2 events or activities </w:t>
              </w:r>
              <w:r>
                <w:rPr>
                  <w:highlight w:val="yellow"/>
                </w:rPr>
                <w:t xml:space="preserve">AND Worry uncontrollable AND &gt;=3 </w:t>
              </w:r>
              <w:r w:rsidRPr="00741BFC">
                <w:rPr>
                  <w:highlight w:val="yellow"/>
                </w:rPr>
                <w:t>physical symptoms AND worry more days than not</w:t>
              </w:r>
              <w:r>
                <w:rPr>
                  <w:highlight w:val="yellow"/>
                </w:rPr>
                <w:t xml:space="preserve"> </w:t>
              </w:r>
              <w:commentRangeStart w:id="37"/>
              <w:r>
                <w:rPr>
                  <w:highlight w:val="yellow"/>
                </w:rPr>
                <w:t>AND duration &gt;=6 months</w:t>
              </w:r>
              <w:commentRangeEnd w:id="37"/>
              <w:r>
                <w:rPr>
                  <w:rStyle w:val="CommentReference"/>
                  <w:vanish/>
                </w:rPr>
                <w:commentReference w:id="37"/>
              </w:r>
              <w:proofErr w:type="gramStart"/>
              <w:r>
                <w:rPr>
                  <w:highlight w:val="yellow"/>
                </w:rPr>
                <w:t xml:space="preserve"> </w:t>
              </w:r>
              <w:r>
                <w:t xml:space="preserve"> AND</w:t>
              </w:r>
              <w:proofErr w:type="gramEnd"/>
              <w:r>
                <w:t xml:space="preserve"> </w:t>
              </w:r>
            </w:ins>
            <w:r w:rsidR="006368AF">
              <w:t xml:space="preserve">Distress or </w:t>
            </w:r>
            <w:proofErr w:type="spellStart"/>
            <w:r w:rsidR="006368AF">
              <w:t>Imprmt</w:t>
            </w:r>
            <w:proofErr w:type="spellEnd"/>
            <w:r w:rsidR="006368AF">
              <w:t xml:space="preserve"> significant</w:t>
            </w:r>
          </w:p>
        </w:tc>
        <w:tc>
          <w:tcPr>
            <w:tcW w:w="3240" w:type="dxa"/>
            <w:tcBorders>
              <w:bottom w:val="single" w:sz="4" w:space="0" w:color="auto"/>
            </w:tcBorders>
          </w:tcPr>
          <w:p w:rsidR="006368AF" w:rsidRDefault="001B03D6">
            <w:ins w:id="38" w:author="Monica Calkins" w:date="2011-08-12T16:29:00Z">
              <w:r>
                <w:t xml:space="preserve">All conditions for GAD3 BUT </w:t>
              </w:r>
            </w:ins>
            <w:ins w:id="39" w:author="Monica Calkins" w:date="2011-08-12T16:27:00Z">
              <w:r>
                <w:t>(</w:t>
              </w:r>
            </w:ins>
            <w:r w:rsidR="006368AF">
              <w:t xml:space="preserve">GAD039 </w:t>
            </w:r>
            <w:r w:rsidR="00E21335">
              <w:rPr>
                <w:rFonts w:ascii="Cambria" w:hAnsi="Cambria"/>
              </w:rPr>
              <w:t>≥5 OR</w:t>
            </w:r>
            <w:r w:rsidR="006368AF">
              <w:rPr>
                <w:rFonts w:ascii="Cambria" w:hAnsi="Cambria"/>
              </w:rPr>
              <w:t xml:space="preserve"> </w:t>
            </w:r>
            <w:r w:rsidR="006368AF">
              <w:t>GAD040</w:t>
            </w:r>
            <w:r w:rsidR="006368AF">
              <w:rPr>
                <w:rFonts w:ascii="Cambria" w:hAnsi="Cambria"/>
              </w:rPr>
              <w:t>≥</w:t>
            </w:r>
            <w:r w:rsidR="00E21335">
              <w:rPr>
                <w:rFonts w:ascii="Cambria" w:hAnsi="Cambria"/>
              </w:rPr>
              <w:t>5</w:t>
            </w:r>
            <w:ins w:id="40" w:author="Monica Calkins" w:date="2011-08-12T16:27:00Z">
              <w:r>
                <w:rPr>
                  <w:rFonts w:ascii="Cambria" w:hAnsi="Cambria"/>
                </w:rPr>
                <w:t>)</w:t>
              </w:r>
            </w:ins>
          </w:p>
        </w:tc>
        <w:tc>
          <w:tcPr>
            <w:tcW w:w="900" w:type="dxa"/>
            <w:tcBorders>
              <w:bottom w:val="single" w:sz="4" w:space="0" w:color="auto"/>
            </w:tcBorders>
          </w:tcPr>
          <w:p w:rsidR="006368AF" w:rsidRDefault="006368AF">
            <w:r>
              <w:t>P</w:t>
            </w:r>
          </w:p>
        </w:tc>
        <w:tc>
          <w:tcPr>
            <w:tcW w:w="1368" w:type="dxa"/>
            <w:tcBorders>
              <w:bottom w:val="single" w:sz="4" w:space="0" w:color="auto"/>
            </w:tcBorders>
          </w:tcPr>
          <w:p w:rsidR="006368AF" w:rsidRDefault="006368AF">
            <w:r>
              <w:t>GAD4</w:t>
            </w:r>
          </w:p>
        </w:tc>
      </w:tr>
      <w:tr w:rsidR="00600A81" w:rsidRPr="00741BFC">
        <w:tc>
          <w:tcPr>
            <w:tcW w:w="1278" w:type="dxa"/>
            <w:tcBorders>
              <w:bottom w:val="single" w:sz="4" w:space="0" w:color="auto"/>
            </w:tcBorders>
          </w:tcPr>
          <w:p w:rsidR="00600A81" w:rsidRPr="00741BFC" w:rsidRDefault="00600A81">
            <w:pPr>
              <w:rPr>
                <w:highlight w:val="yellow"/>
              </w:rPr>
            </w:pPr>
            <w:r w:rsidRPr="00741BFC">
              <w:rPr>
                <w:highlight w:val="yellow"/>
              </w:rPr>
              <w:t>GAD</w:t>
            </w:r>
          </w:p>
        </w:tc>
        <w:tc>
          <w:tcPr>
            <w:tcW w:w="2070" w:type="dxa"/>
            <w:tcBorders>
              <w:bottom w:val="single" w:sz="4" w:space="0" w:color="auto"/>
            </w:tcBorders>
          </w:tcPr>
          <w:p w:rsidR="00600A81" w:rsidRPr="00741BFC" w:rsidRDefault="00600A81">
            <w:pPr>
              <w:rPr>
                <w:highlight w:val="yellow"/>
              </w:rPr>
            </w:pPr>
            <w:r w:rsidRPr="00741BFC">
              <w:rPr>
                <w:highlight w:val="yellow"/>
              </w:rPr>
              <w:t>Worry_count</w:t>
            </w:r>
          </w:p>
        </w:tc>
        <w:tc>
          <w:tcPr>
            <w:tcW w:w="3240" w:type="dxa"/>
            <w:tcBorders>
              <w:bottom w:val="single" w:sz="4" w:space="0" w:color="auto"/>
            </w:tcBorders>
          </w:tcPr>
          <w:p w:rsidR="00600A81" w:rsidRPr="00741BFC" w:rsidRDefault="00600A81">
            <w:pPr>
              <w:rPr>
                <w:highlight w:val="yellow"/>
              </w:rPr>
            </w:pPr>
            <w:r w:rsidRPr="00741BFC">
              <w:rPr>
                <w:highlight w:val="yellow"/>
              </w:rPr>
              <w:t>(</w:t>
            </w:r>
            <w:proofErr w:type="gramStart"/>
            <w:r w:rsidRPr="00741BFC">
              <w:rPr>
                <w:highlight w:val="yellow"/>
              </w:rPr>
              <w:t>exclude</w:t>
            </w:r>
            <w:proofErr w:type="gramEnd"/>
            <w:r w:rsidRPr="00741BFC">
              <w:rPr>
                <w:highlight w:val="yellow"/>
              </w:rPr>
              <w:t xml:space="preserve"> 9) GAD003a+GAD003b+GAD003c+GAD003d+GAD003e+GAD003f</w:t>
            </w:r>
            <w:r w:rsidR="00276BF9">
              <w:rPr>
                <w:highlight w:val="yellow"/>
              </w:rPr>
              <w:t xml:space="preserve"> </w:t>
            </w:r>
          </w:p>
        </w:tc>
        <w:tc>
          <w:tcPr>
            <w:tcW w:w="900" w:type="dxa"/>
            <w:tcBorders>
              <w:bottom w:val="single" w:sz="4" w:space="0" w:color="auto"/>
            </w:tcBorders>
          </w:tcPr>
          <w:p w:rsidR="00600A81" w:rsidRPr="00741BFC" w:rsidRDefault="00600A81">
            <w:pPr>
              <w:rPr>
                <w:highlight w:val="yellow"/>
              </w:rPr>
            </w:pPr>
            <w:r w:rsidRPr="00741BFC">
              <w:rPr>
                <w:highlight w:val="yellow"/>
              </w:rPr>
              <w:t>P</w:t>
            </w:r>
          </w:p>
        </w:tc>
        <w:tc>
          <w:tcPr>
            <w:tcW w:w="1368" w:type="dxa"/>
            <w:tcBorders>
              <w:bottom w:val="single" w:sz="4" w:space="0" w:color="auto"/>
            </w:tcBorders>
          </w:tcPr>
          <w:p w:rsidR="00600A81" w:rsidRPr="00741BFC" w:rsidRDefault="00600A81">
            <w:pPr>
              <w:rPr>
                <w:highlight w:val="yellow"/>
              </w:rPr>
            </w:pPr>
            <w:r w:rsidRPr="00741BFC">
              <w:rPr>
                <w:highlight w:val="yellow"/>
              </w:rPr>
              <w:t>GAD_worry</w:t>
            </w:r>
            <w:r w:rsidR="009207BA">
              <w:rPr>
                <w:highlight w:val="yellow"/>
              </w:rPr>
              <w:t xml:space="preserve"> (max=6)</w:t>
            </w:r>
          </w:p>
        </w:tc>
      </w:tr>
      <w:tr w:rsidR="00600A81" w:rsidRPr="00741BFC">
        <w:tc>
          <w:tcPr>
            <w:tcW w:w="1278" w:type="dxa"/>
            <w:tcBorders>
              <w:bottom w:val="single" w:sz="4" w:space="0" w:color="auto"/>
            </w:tcBorders>
          </w:tcPr>
          <w:p w:rsidR="00600A81" w:rsidRPr="00741BFC" w:rsidRDefault="00600A81">
            <w:pPr>
              <w:rPr>
                <w:highlight w:val="yellow"/>
              </w:rPr>
            </w:pPr>
            <w:r w:rsidRPr="00741BFC">
              <w:rPr>
                <w:highlight w:val="yellow"/>
              </w:rPr>
              <w:t>GAD</w:t>
            </w:r>
          </w:p>
        </w:tc>
        <w:tc>
          <w:tcPr>
            <w:tcW w:w="2070" w:type="dxa"/>
            <w:tcBorders>
              <w:bottom w:val="single" w:sz="4" w:space="0" w:color="auto"/>
            </w:tcBorders>
          </w:tcPr>
          <w:p w:rsidR="00600A81" w:rsidRPr="00741BFC" w:rsidRDefault="009207BA">
            <w:pPr>
              <w:rPr>
                <w:highlight w:val="yellow"/>
              </w:rPr>
            </w:pPr>
            <w:r>
              <w:rPr>
                <w:highlight w:val="yellow"/>
              </w:rPr>
              <w:t>Physical s</w:t>
            </w:r>
            <w:r w:rsidR="00600A81" w:rsidRPr="00741BFC">
              <w:rPr>
                <w:highlight w:val="yellow"/>
              </w:rPr>
              <w:t>ymptom count</w:t>
            </w:r>
          </w:p>
        </w:tc>
        <w:tc>
          <w:tcPr>
            <w:tcW w:w="3240" w:type="dxa"/>
            <w:tcBorders>
              <w:bottom w:val="single" w:sz="4" w:space="0" w:color="auto"/>
            </w:tcBorders>
          </w:tcPr>
          <w:p w:rsidR="00600A81" w:rsidRPr="00741BFC" w:rsidRDefault="00741BFC">
            <w:pPr>
              <w:rPr>
                <w:highlight w:val="yellow"/>
              </w:rPr>
            </w:pPr>
            <w:r w:rsidRPr="00741BFC">
              <w:rPr>
                <w:highlight w:val="yellow"/>
              </w:rPr>
              <w:t>(</w:t>
            </w:r>
            <w:proofErr w:type="gramStart"/>
            <w:r w:rsidRPr="00741BFC">
              <w:rPr>
                <w:highlight w:val="yellow"/>
              </w:rPr>
              <w:t>exclude</w:t>
            </w:r>
            <w:proofErr w:type="gramEnd"/>
            <w:r w:rsidRPr="00741BFC">
              <w:rPr>
                <w:highlight w:val="yellow"/>
              </w:rPr>
              <w:t xml:space="preserve"> 9) GAD015+GAD016+GAD017+ GAD018+GAD019+GAD020</w:t>
            </w:r>
          </w:p>
        </w:tc>
        <w:tc>
          <w:tcPr>
            <w:tcW w:w="900" w:type="dxa"/>
            <w:tcBorders>
              <w:bottom w:val="single" w:sz="4" w:space="0" w:color="auto"/>
            </w:tcBorders>
          </w:tcPr>
          <w:p w:rsidR="00600A81" w:rsidRPr="00741BFC" w:rsidRDefault="00741BFC">
            <w:pPr>
              <w:rPr>
                <w:highlight w:val="yellow"/>
              </w:rPr>
            </w:pPr>
            <w:r>
              <w:rPr>
                <w:highlight w:val="yellow"/>
              </w:rPr>
              <w:t>P</w:t>
            </w:r>
          </w:p>
        </w:tc>
        <w:tc>
          <w:tcPr>
            <w:tcW w:w="1368" w:type="dxa"/>
            <w:tcBorders>
              <w:bottom w:val="single" w:sz="4" w:space="0" w:color="auto"/>
            </w:tcBorders>
          </w:tcPr>
          <w:p w:rsidR="00600A81" w:rsidRPr="00741BFC" w:rsidRDefault="00741BFC">
            <w:pPr>
              <w:rPr>
                <w:highlight w:val="yellow"/>
              </w:rPr>
            </w:pPr>
            <w:r>
              <w:rPr>
                <w:highlight w:val="yellow"/>
              </w:rPr>
              <w:t>GAD_</w:t>
            </w:r>
            <w:r w:rsidR="009207BA">
              <w:rPr>
                <w:highlight w:val="yellow"/>
              </w:rPr>
              <w:t>Phys_</w:t>
            </w:r>
            <w:r>
              <w:rPr>
                <w:highlight w:val="yellow"/>
              </w:rPr>
              <w:t>sx</w:t>
            </w:r>
            <w:r w:rsidR="009207BA">
              <w:rPr>
                <w:highlight w:val="yellow"/>
              </w:rPr>
              <w:t xml:space="preserve"> (max=6)</w:t>
            </w:r>
          </w:p>
        </w:tc>
      </w:tr>
      <w:tr w:rsidR="00600A81">
        <w:tc>
          <w:tcPr>
            <w:tcW w:w="1278" w:type="dxa"/>
            <w:tcBorders>
              <w:bottom w:val="single" w:sz="4" w:space="0" w:color="auto"/>
            </w:tcBorders>
          </w:tcPr>
          <w:p w:rsidR="00600A81" w:rsidRPr="00741BFC" w:rsidRDefault="00600A81">
            <w:pPr>
              <w:rPr>
                <w:highlight w:val="yellow"/>
              </w:rPr>
            </w:pPr>
            <w:r w:rsidRPr="00741BFC">
              <w:rPr>
                <w:highlight w:val="yellow"/>
              </w:rPr>
              <w:t>GAD</w:t>
            </w:r>
          </w:p>
        </w:tc>
        <w:tc>
          <w:tcPr>
            <w:tcW w:w="2070" w:type="dxa"/>
            <w:tcBorders>
              <w:bottom w:val="single" w:sz="4" w:space="0" w:color="auto"/>
            </w:tcBorders>
          </w:tcPr>
          <w:p w:rsidR="00600A81" w:rsidRPr="00741BFC" w:rsidRDefault="00600A81">
            <w:pPr>
              <w:rPr>
                <w:highlight w:val="yellow"/>
              </w:rPr>
            </w:pPr>
            <w:r w:rsidRPr="00741BFC">
              <w:rPr>
                <w:highlight w:val="yellow"/>
              </w:rPr>
              <w:t>TOTAL GAD</w:t>
            </w:r>
            <w:r w:rsidR="009207BA">
              <w:rPr>
                <w:highlight w:val="yellow"/>
              </w:rPr>
              <w:t>=worry + content areas+uncontrollable+physical symptoms+duration&gt;=6 months+significant impairment</w:t>
            </w:r>
          </w:p>
        </w:tc>
        <w:tc>
          <w:tcPr>
            <w:tcW w:w="3240" w:type="dxa"/>
            <w:tcBorders>
              <w:bottom w:val="single" w:sz="4" w:space="0" w:color="auto"/>
            </w:tcBorders>
          </w:tcPr>
          <w:p w:rsidR="00600A81" w:rsidRPr="00741BFC" w:rsidRDefault="00741BFC" w:rsidP="00600A81">
            <w:pPr>
              <w:rPr>
                <w:highlight w:val="yellow"/>
              </w:rPr>
            </w:pPr>
            <w:r w:rsidRPr="00741BFC">
              <w:rPr>
                <w:highlight w:val="yellow"/>
              </w:rPr>
              <w:t>(</w:t>
            </w:r>
            <w:proofErr w:type="gramStart"/>
            <w:r w:rsidRPr="00741BFC">
              <w:rPr>
                <w:highlight w:val="yellow"/>
              </w:rPr>
              <w:t>exclude</w:t>
            </w:r>
            <w:proofErr w:type="gramEnd"/>
            <w:r w:rsidRPr="00741BFC">
              <w:rPr>
                <w:highlight w:val="yellow"/>
              </w:rPr>
              <w:t xml:space="preserve"> 9) </w:t>
            </w:r>
            <w:r w:rsidR="00600A81" w:rsidRPr="00741BFC">
              <w:rPr>
                <w:highlight w:val="yellow"/>
              </w:rPr>
              <w:t>GAD001+GAD002+GAD003a+GAD003b+GAD003c</w:t>
            </w:r>
            <w:r w:rsidR="009207BA">
              <w:rPr>
                <w:highlight w:val="yellow"/>
              </w:rPr>
              <w:t>+GAD003d+GAD003e+GAD003f+</w:t>
            </w:r>
            <w:r w:rsidR="00600A81" w:rsidRPr="00741BFC">
              <w:rPr>
                <w:highlight w:val="yellow"/>
              </w:rPr>
              <w:t>GAD0012+GAD015+GAD016+GAD017+ GAD018+GAD019+GAD020+</w:t>
            </w:r>
            <w:r w:rsidRPr="00741BFC">
              <w:rPr>
                <w:highlight w:val="yellow"/>
              </w:rPr>
              <w:t>GAD021</w:t>
            </w:r>
            <w:r>
              <w:rPr>
                <w:highlight w:val="yellow"/>
              </w:rPr>
              <w:t>+(1 if GAD022+GAD023+</w:t>
            </w:r>
            <w:commentRangeStart w:id="41"/>
            <w:r>
              <w:rPr>
                <w:highlight w:val="yellow"/>
              </w:rPr>
              <w:t>GAD024</w:t>
            </w:r>
            <w:commentRangeEnd w:id="41"/>
            <w:ins w:id="42" w:author="Jan Richard" w:date="2011-08-13T18:37:00Z">
              <w:r w:rsidR="002F782B">
                <w:rPr>
                  <w:rStyle w:val="CommentReference"/>
                  <w:vanish/>
                </w:rPr>
                <w:commentReference w:id="41"/>
              </w:r>
              <w:r w:rsidR="002F782B">
                <w:rPr>
                  <w:highlight w:val="yellow"/>
                </w:rPr>
                <w:t xml:space="preserve"> </w:t>
              </w:r>
            </w:ins>
            <w:r>
              <w:rPr>
                <w:highlight w:val="yellow"/>
              </w:rPr>
              <w:t>&gt;= 6 months</w:t>
            </w:r>
            <w:r w:rsidRPr="00741BFC">
              <w:rPr>
                <w:highlight w:val="yellow"/>
              </w:rPr>
              <w:t xml:space="preserve">)+(1 if GAD039 </w:t>
            </w:r>
            <w:r w:rsidRPr="00741BFC">
              <w:rPr>
                <w:rFonts w:ascii="Cambria" w:hAnsi="Cambria"/>
                <w:highlight w:val="yellow"/>
              </w:rPr>
              <w:t xml:space="preserve">≥5 OR </w:t>
            </w:r>
            <w:r w:rsidRPr="00741BFC">
              <w:rPr>
                <w:highlight w:val="yellow"/>
              </w:rPr>
              <w:t>GAD040</w:t>
            </w:r>
            <w:r w:rsidRPr="00741BFC">
              <w:rPr>
                <w:rFonts w:ascii="Cambria" w:hAnsi="Cambria"/>
                <w:highlight w:val="yellow"/>
              </w:rPr>
              <w:t>≥5)</w:t>
            </w:r>
          </w:p>
        </w:tc>
        <w:tc>
          <w:tcPr>
            <w:tcW w:w="900" w:type="dxa"/>
            <w:tcBorders>
              <w:bottom w:val="single" w:sz="4" w:space="0" w:color="auto"/>
            </w:tcBorders>
          </w:tcPr>
          <w:p w:rsidR="00600A81" w:rsidRPr="00741BFC" w:rsidRDefault="00600A81">
            <w:pPr>
              <w:rPr>
                <w:highlight w:val="yellow"/>
              </w:rPr>
            </w:pPr>
            <w:r w:rsidRPr="00741BFC">
              <w:rPr>
                <w:highlight w:val="yellow"/>
              </w:rPr>
              <w:t>P</w:t>
            </w:r>
          </w:p>
        </w:tc>
        <w:tc>
          <w:tcPr>
            <w:tcW w:w="1368" w:type="dxa"/>
            <w:tcBorders>
              <w:bottom w:val="single" w:sz="4" w:space="0" w:color="auto"/>
            </w:tcBorders>
          </w:tcPr>
          <w:p w:rsidR="00E23B92" w:rsidRDefault="00600A81">
            <w:r w:rsidRPr="00741BFC">
              <w:rPr>
                <w:highlight w:val="yellow"/>
              </w:rPr>
              <w:t>GAD_TOT</w:t>
            </w:r>
            <w:r w:rsidR="009207BA">
              <w:t xml:space="preserve"> (max possible=18)</w:t>
            </w:r>
          </w:p>
          <w:p w:rsidR="00600A81" w:rsidRDefault="00600A81"/>
        </w:tc>
      </w:tr>
      <w:tr w:rsidR="0062139F">
        <w:trPr>
          <w:ins w:id="43" w:author="Monica Calkins" w:date="2011-08-12T16:55:00Z"/>
        </w:trPr>
        <w:tc>
          <w:tcPr>
            <w:tcW w:w="1278" w:type="dxa"/>
            <w:tcBorders>
              <w:bottom w:val="single" w:sz="4" w:space="0" w:color="auto"/>
            </w:tcBorders>
          </w:tcPr>
          <w:p w:rsidR="0062139F" w:rsidRPr="00741BFC" w:rsidRDefault="0062139F">
            <w:pPr>
              <w:rPr>
                <w:ins w:id="44" w:author="Monica Calkins" w:date="2011-08-12T16:55:00Z"/>
                <w:highlight w:val="yellow"/>
              </w:rPr>
            </w:pPr>
          </w:p>
        </w:tc>
        <w:tc>
          <w:tcPr>
            <w:tcW w:w="2070" w:type="dxa"/>
            <w:tcBorders>
              <w:bottom w:val="single" w:sz="4" w:space="0" w:color="auto"/>
            </w:tcBorders>
          </w:tcPr>
          <w:p w:rsidR="0062139F" w:rsidRPr="00741BFC" w:rsidRDefault="0062139F">
            <w:pPr>
              <w:rPr>
                <w:ins w:id="45" w:author="Monica Calkins" w:date="2011-08-12T16:55:00Z"/>
                <w:highlight w:val="yellow"/>
              </w:rPr>
            </w:pPr>
          </w:p>
        </w:tc>
        <w:tc>
          <w:tcPr>
            <w:tcW w:w="3240" w:type="dxa"/>
            <w:tcBorders>
              <w:bottom w:val="single" w:sz="4" w:space="0" w:color="auto"/>
            </w:tcBorders>
          </w:tcPr>
          <w:p w:rsidR="0062139F" w:rsidRPr="00741BFC" w:rsidRDefault="0062139F" w:rsidP="00600A81">
            <w:pPr>
              <w:rPr>
                <w:ins w:id="46" w:author="Monica Calkins" w:date="2011-08-12T16:55:00Z"/>
                <w:highlight w:val="yellow"/>
              </w:rPr>
            </w:pPr>
          </w:p>
        </w:tc>
        <w:tc>
          <w:tcPr>
            <w:tcW w:w="900" w:type="dxa"/>
            <w:tcBorders>
              <w:bottom w:val="single" w:sz="4" w:space="0" w:color="auto"/>
            </w:tcBorders>
          </w:tcPr>
          <w:p w:rsidR="0062139F" w:rsidRPr="00741BFC" w:rsidRDefault="0062139F">
            <w:pPr>
              <w:rPr>
                <w:ins w:id="47" w:author="Monica Calkins" w:date="2011-08-12T16:55:00Z"/>
                <w:highlight w:val="yellow"/>
              </w:rPr>
            </w:pPr>
          </w:p>
        </w:tc>
        <w:tc>
          <w:tcPr>
            <w:tcW w:w="1368" w:type="dxa"/>
            <w:tcBorders>
              <w:bottom w:val="single" w:sz="4" w:space="0" w:color="auto"/>
            </w:tcBorders>
          </w:tcPr>
          <w:p w:rsidR="0062139F" w:rsidRPr="00741BFC" w:rsidRDefault="0062139F">
            <w:pPr>
              <w:rPr>
                <w:ins w:id="48" w:author="Monica Calkins" w:date="2011-08-12T16:55:00Z"/>
                <w:highlight w:val="yellow"/>
              </w:rPr>
            </w:pPr>
          </w:p>
        </w:tc>
      </w:tr>
      <w:tr w:rsidR="00B24A91">
        <w:tc>
          <w:tcPr>
            <w:tcW w:w="1278" w:type="dxa"/>
            <w:tcBorders>
              <w:bottom w:val="single" w:sz="4" w:space="0" w:color="auto"/>
            </w:tcBorders>
          </w:tcPr>
          <w:p w:rsidR="00B24A91" w:rsidRPr="00E23B92" w:rsidRDefault="00B24A91">
            <w:pPr>
              <w:rPr>
                <w:highlight w:val="yellow"/>
              </w:rPr>
            </w:pPr>
            <w:r w:rsidRPr="00E23B92">
              <w:rPr>
                <w:highlight w:val="yellow"/>
              </w:rPr>
              <w:t>SEP</w:t>
            </w:r>
            <w:r w:rsidR="009B5ECB">
              <w:rPr>
                <w:highlight w:val="yellow"/>
              </w:rPr>
              <w:t xml:space="preserve"> </w:t>
            </w:r>
          </w:p>
        </w:tc>
        <w:tc>
          <w:tcPr>
            <w:tcW w:w="2070" w:type="dxa"/>
            <w:tcBorders>
              <w:bottom w:val="single" w:sz="4" w:space="0" w:color="auto"/>
            </w:tcBorders>
          </w:tcPr>
          <w:p w:rsidR="00B24A91" w:rsidRPr="00E23B92" w:rsidRDefault="00B24A91" w:rsidP="00E23B92">
            <w:pPr>
              <w:rPr>
                <w:highlight w:val="yellow"/>
              </w:rPr>
            </w:pPr>
            <w:r w:rsidRPr="00E23B92">
              <w:rPr>
                <w:highlight w:val="yellow"/>
              </w:rPr>
              <w:t>SEP worries count</w:t>
            </w:r>
          </w:p>
        </w:tc>
        <w:tc>
          <w:tcPr>
            <w:tcW w:w="3240" w:type="dxa"/>
            <w:tcBorders>
              <w:bottom w:val="single" w:sz="4" w:space="0" w:color="auto"/>
            </w:tcBorders>
          </w:tcPr>
          <w:p w:rsidR="00B24A91" w:rsidRPr="00E23B92" w:rsidRDefault="00B24A91" w:rsidP="00024C51">
            <w:pPr>
              <w:rPr>
                <w:highlight w:val="yellow"/>
              </w:rPr>
            </w:pPr>
            <w:r w:rsidRPr="00E23B92">
              <w:rPr>
                <w:highlight w:val="yellow"/>
              </w:rPr>
              <w:t>[(SEP500</w:t>
            </w:r>
            <w:del w:id="49" w:author="Monica Calkins" w:date="2011-08-12T16:56:00Z">
              <w:r w:rsidRPr="00E23B92" w:rsidDel="0062139F">
                <w:rPr>
                  <w:highlight w:val="yellow"/>
                </w:rPr>
                <w:delText xml:space="preserve"> if SEP501=1</w:delText>
              </w:r>
            </w:del>
            <w:r w:rsidRPr="00E23B92">
              <w:rPr>
                <w:highlight w:val="yellow"/>
              </w:rPr>
              <w:t>)+ SEP508+ SEP509+SEP510+SEP511)</w:t>
            </w:r>
          </w:p>
        </w:tc>
        <w:tc>
          <w:tcPr>
            <w:tcW w:w="900" w:type="dxa"/>
            <w:tcBorders>
              <w:bottom w:val="single" w:sz="4" w:space="0" w:color="auto"/>
            </w:tcBorders>
          </w:tcPr>
          <w:p w:rsidR="00B24A91" w:rsidRPr="00E23B92" w:rsidRDefault="00B24A91">
            <w:pPr>
              <w:rPr>
                <w:highlight w:val="yellow"/>
              </w:rPr>
            </w:pPr>
            <w:r w:rsidRPr="00E23B92">
              <w:rPr>
                <w:highlight w:val="yellow"/>
              </w:rPr>
              <w:t>P</w:t>
            </w:r>
          </w:p>
        </w:tc>
        <w:tc>
          <w:tcPr>
            <w:tcW w:w="1368" w:type="dxa"/>
            <w:tcBorders>
              <w:bottom w:val="single" w:sz="4" w:space="0" w:color="auto"/>
            </w:tcBorders>
          </w:tcPr>
          <w:p w:rsidR="00B24A91" w:rsidRDefault="00B24A91">
            <w:r w:rsidRPr="00E23B92">
              <w:rPr>
                <w:highlight w:val="yellow"/>
              </w:rPr>
              <w:t>SEP_Worry_tot (max=5)</w:t>
            </w:r>
          </w:p>
        </w:tc>
      </w:tr>
      <w:tr w:rsidR="003C79C0">
        <w:tc>
          <w:tcPr>
            <w:tcW w:w="1278" w:type="dxa"/>
            <w:tcBorders>
              <w:bottom w:val="single" w:sz="4" w:space="0" w:color="auto"/>
            </w:tcBorders>
          </w:tcPr>
          <w:p w:rsidR="003C79C0" w:rsidRPr="003C79C0" w:rsidRDefault="003C79C0">
            <w:pPr>
              <w:rPr>
                <w:highlight w:val="yellow"/>
              </w:rPr>
            </w:pPr>
            <w:r w:rsidRPr="003C79C0">
              <w:rPr>
                <w:highlight w:val="yellow"/>
              </w:rPr>
              <w:t>SEP</w:t>
            </w:r>
          </w:p>
        </w:tc>
        <w:tc>
          <w:tcPr>
            <w:tcW w:w="2070" w:type="dxa"/>
            <w:tcBorders>
              <w:bottom w:val="single" w:sz="4" w:space="0" w:color="auto"/>
            </w:tcBorders>
          </w:tcPr>
          <w:p w:rsidR="003C79C0" w:rsidRPr="003C79C0" w:rsidRDefault="003C79C0">
            <w:pPr>
              <w:rPr>
                <w:highlight w:val="yellow"/>
              </w:rPr>
            </w:pPr>
            <w:r w:rsidRPr="003C79C0">
              <w:rPr>
                <w:highlight w:val="yellow"/>
              </w:rPr>
              <w:t>Separation not endorsed</w:t>
            </w:r>
          </w:p>
        </w:tc>
        <w:tc>
          <w:tcPr>
            <w:tcW w:w="3240" w:type="dxa"/>
            <w:tcBorders>
              <w:bottom w:val="single" w:sz="4" w:space="0" w:color="auto"/>
            </w:tcBorders>
          </w:tcPr>
          <w:p w:rsidR="003C79C0" w:rsidRPr="003C79C0" w:rsidRDefault="003C79C0" w:rsidP="00600A81">
            <w:pPr>
              <w:rPr>
                <w:highlight w:val="yellow"/>
              </w:rPr>
            </w:pPr>
            <w:r w:rsidRPr="003C79C0">
              <w:rPr>
                <w:highlight w:val="yellow"/>
              </w:rPr>
              <w:t>SEP500 and SEP508 and SEP509 and SEP510 and SEP511=0</w:t>
            </w:r>
          </w:p>
        </w:tc>
        <w:tc>
          <w:tcPr>
            <w:tcW w:w="900" w:type="dxa"/>
            <w:tcBorders>
              <w:bottom w:val="single" w:sz="4" w:space="0" w:color="auto"/>
            </w:tcBorders>
          </w:tcPr>
          <w:p w:rsidR="003C79C0" w:rsidRPr="003C79C0" w:rsidRDefault="003C79C0">
            <w:pPr>
              <w:rPr>
                <w:highlight w:val="yellow"/>
              </w:rPr>
            </w:pPr>
            <w:r w:rsidRPr="003C79C0">
              <w:rPr>
                <w:highlight w:val="yellow"/>
              </w:rPr>
              <w:t>P</w:t>
            </w:r>
          </w:p>
        </w:tc>
        <w:tc>
          <w:tcPr>
            <w:tcW w:w="1368" w:type="dxa"/>
            <w:tcBorders>
              <w:bottom w:val="single" w:sz="4" w:space="0" w:color="auto"/>
            </w:tcBorders>
          </w:tcPr>
          <w:p w:rsidR="003C79C0" w:rsidRPr="003C79C0" w:rsidRDefault="003C79C0">
            <w:pPr>
              <w:rPr>
                <w:highlight w:val="yellow"/>
              </w:rPr>
            </w:pPr>
            <w:r w:rsidRPr="003C79C0">
              <w:rPr>
                <w:highlight w:val="yellow"/>
              </w:rPr>
              <w:t>SEP0</w:t>
            </w:r>
          </w:p>
        </w:tc>
      </w:tr>
      <w:tr w:rsidR="00600A81">
        <w:tc>
          <w:tcPr>
            <w:tcW w:w="1278" w:type="dxa"/>
            <w:tcBorders>
              <w:top w:val="single" w:sz="4" w:space="0" w:color="auto"/>
            </w:tcBorders>
          </w:tcPr>
          <w:p w:rsidR="006368AF" w:rsidRDefault="006368AF">
            <w:r>
              <w:t>SEP</w:t>
            </w:r>
          </w:p>
        </w:tc>
        <w:tc>
          <w:tcPr>
            <w:tcW w:w="2070" w:type="dxa"/>
            <w:tcBorders>
              <w:top w:val="single" w:sz="4" w:space="0" w:color="auto"/>
            </w:tcBorders>
          </w:tcPr>
          <w:p w:rsidR="006368AF" w:rsidRDefault="006368AF">
            <w:r>
              <w:t>Separation endorsed</w:t>
            </w:r>
          </w:p>
        </w:tc>
        <w:tc>
          <w:tcPr>
            <w:tcW w:w="3240" w:type="dxa"/>
            <w:tcBorders>
              <w:top w:val="single" w:sz="4" w:space="0" w:color="auto"/>
            </w:tcBorders>
          </w:tcPr>
          <w:p w:rsidR="006368AF" w:rsidRDefault="006368AF">
            <w:r>
              <w:t>SEP500 or SEP508 or SEP509 or SEP510 or SEP511=1</w:t>
            </w:r>
          </w:p>
        </w:tc>
        <w:tc>
          <w:tcPr>
            <w:tcW w:w="900" w:type="dxa"/>
            <w:tcBorders>
              <w:top w:val="single" w:sz="4" w:space="0" w:color="auto"/>
            </w:tcBorders>
          </w:tcPr>
          <w:p w:rsidR="006368AF" w:rsidRDefault="006368AF">
            <w:r>
              <w:t>P</w:t>
            </w:r>
          </w:p>
        </w:tc>
        <w:tc>
          <w:tcPr>
            <w:tcW w:w="1368" w:type="dxa"/>
            <w:tcBorders>
              <w:top w:val="single" w:sz="4" w:space="0" w:color="auto"/>
            </w:tcBorders>
          </w:tcPr>
          <w:p w:rsidR="006368AF" w:rsidRDefault="006368AF">
            <w:r>
              <w:t>SEP1</w:t>
            </w:r>
          </w:p>
        </w:tc>
      </w:tr>
      <w:tr w:rsidR="00E23B92">
        <w:tc>
          <w:tcPr>
            <w:tcW w:w="1278" w:type="dxa"/>
            <w:tcBorders>
              <w:top w:val="single" w:sz="4" w:space="0" w:color="auto"/>
            </w:tcBorders>
          </w:tcPr>
          <w:p w:rsidR="00E23B92" w:rsidRPr="00E23B92" w:rsidRDefault="00E23B92">
            <w:pPr>
              <w:rPr>
                <w:highlight w:val="yellow"/>
              </w:rPr>
            </w:pPr>
            <w:r w:rsidRPr="00E23B92">
              <w:rPr>
                <w:highlight w:val="yellow"/>
              </w:rPr>
              <w:t>SEP</w:t>
            </w:r>
          </w:p>
        </w:tc>
        <w:tc>
          <w:tcPr>
            <w:tcW w:w="2070" w:type="dxa"/>
            <w:tcBorders>
              <w:top w:val="single" w:sz="4" w:space="0" w:color="auto"/>
            </w:tcBorders>
          </w:tcPr>
          <w:p w:rsidR="00E23B92" w:rsidRPr="00E23B92" w:rsidRDefault="00F073D4">
            <w:pPr>
              <w:rPr>
                <w:highlight w:val="yellow"/>
              </w:rPr>
            </w:pPr>
            <w:r>
              <w:rPr>
                <w:highlight w:val="yellow"/>
              </w:rPr>
              <w:t>&lt;=2 Separation endorsed OR</w:t>
            </w:r>
            <w:r w:rsidR="00E23B92" w:rsidRPr="00E23B92">
              <w:rPr>
                <w:highlight w:val="yellow"/>
              </w:rPr>
              <w:t xml:space="preserve"> [(duration &gt;1</w:t>
            </w:r>
            <w:ins w:id="50" w:author="Monica Calkins" w:date="2011-08-15T00:10:00Z">
              <w:r w:rsidR="00B41FA5">
                <w:rPr>
                  <w:highlight w:val="yellow"/>
                </w:rPr>
                <w:t>=</w:t>
              </w:r>
            </w:ins>
            <w:r w:rsidR="00E23B92" w:rsidRPr="00E23B92">
              <w:rPr>
                <w:highlight w:val="yellow"/>
              </w:rPr>
              <w:t xml:space="preserve"> week but &lt;4wks) or worries only during serious physical illness of self or attachment figure</w:t>
            </w:r>
          </w:p>
        </w:tc>
        <w:tc>
          <w:tcPr>
            <w:tcW w:w="3240" w:type="dxa"/>
            <w:tcBorders>
              <w:top w:val="single" w:sz="4" w:space="0" w:color="auto"/>
            </w:tcBorders>
          </w:tcPr>
          <w:p w:rsidR="00E23B92" w:rsidRPr="00E23B92" w:rsidRDefault="00E23B92" w:rsidP="00E23B92">
            <w:pPr>
              <w:rPr>
                <w:highlight w:val="yellow"/>
              </w:rPr>
            </w:pPr>
            <w:r w:rsidRPr="00E23B92">
              <w:rPr>
                <w:highlight w:val="yellow"/>
              </w:rPr>
              <w:t>(</w:t>
            </w:r>
            <w:r w:rsidR="00F073D4">
              <w:rPr>
                <w:highlight w:val="yellow"/>
              </w:rPr>
              <w:t>SEP_Worry_TOT&lt;=2) OR</w:t>
            </w:r>
            <w:r w:rsidRPr="00E23B92">
              <w:rPr>
                <w:highlight w:val="yellow"/>
              </w:rPr>
              <w:t xml:space="preserve"> [(Calc duration SEP512+SEP513+SEP514 </w:t>
            </w:r>
            <w:commentRangeStart w:id="51"/>
            <w:r w:rsidRPr="00E23B92">
              <w:rPr>
                <w:highlight w:val="yellow"/>
              </w:rPr>
              <w:t>&gt;</w:t>
            </w:r>
            <w:commentRangeEnd w:id="51"/>
            <w:r w:rsidR="00F106DA">
              <w:rPr>
                <w:rStyle w:val="CommentReference"/>
                <w:vanish/>
              </w:rPr>
              <w:commentReference w:id="51"/>
            </w:r>
            <w:ins w:id="52" w:author="Monica Calkins" w:date="2011-08-15T00:10:00Z">
              <w:r w:rsidR="00B41FA5">
                <w:rPr>
                  <w:highlight w:val="yellow"/>
                </w:rPr>
                <w:t>=</w:t>
              </w:r>
            </w:ins>
            <w:r w:rsidRPr="00E23B92">
              <w:rPr>
                <w:highlight w:val="yellow"/>
              </w:rPr>
              <w:t>1 week but &lt;4 wks) OR (SEP520=1 AND SEP521=1)]</w:t>
            </w:r>
          </w:p>
        </w:tc>
        <w:tc>
          <w:tcPr>
            <w:tcW w:w="900" w:type="dxa"/>
            <w:tcBorders>
              <w:top w:val="single" w:sz="4" w:space="0" w:color="auto"/>
            </w:tcBorders>
          </w:tcPr>
          <w:p w:rsidR="00E23B92" w:rsidRPr="00E23B92" w:rsidRDefault="00E23B92">
            <w:pPr>
              <w:rPr>
                <w:highlight w:val="yellow"/>
              </w:rPr>
            </w:pPr>
            <w:r w:rsidRPr="00E23B92">
              <w:rPr>
                <w:highlight w:val="yellow"/>
              </w:rPr>
              <w:t>P</w:t>
            </w:r>
          </w:p>
        </w:tc>
        <w:tc>
          <w:tcPr>
            <w:tcW w:w="1368" w:type="dxa"/>
            <w:tcBorders>
              <w:top w:val="single" w:sz="4" w:space="0" w:color="auto"/>
            </w:tcBorders>
          </w:tcPr>
          <w:p w:rsidR="00E23B92" w:rsidRDefault="00E23B92">
            <w:r w:rsidRPr="00E23B92">
              <w:rPr>
                <w:highlight w:val="yellow"/>
              </w:rPr>
              <w:t>SEP2</w:t>
            </w:r>
          </w:p>
        </w:tc>
      </w:tr>
      <w:tr w:rsidR="00600A81">
        <w:tc>
          <w:tcPr>
            <w:tcW w:w="1278" w:type="dxa"/>
            <w:tcBorders>
              <w:bottom w:val="single" w:sz="4" w:space="0" w:color="auto"/>
            </w:tcBorders>
          </w:tcPr>
          <w:p w:rsidR="006368AF" w:rsidRPr="00E23B92" w:rsidRDefault="006368AF">
            <w:pPr>
              <w:rPr>
                <w:highlight w:val="yellow"/>
              </w:rPr>
            </w:pPr>
            <w:r w:rsidRPr="00E23B92">
              <w:rPr>
                <w:highlight w:val="yellow"/>
              </w:rPr>
              <w:t>SEP</w:t>
            </w:r>
          </w:p>
        </w:tc>
        <w:tc>
          <w:tcPr>
            <w:tcW w:w="2070" w:type="dxa"/>
            <w:tcBorders>
              <w:bottom w:val="single" w:sz="4" w:space="0" w:color="auto"/>
            </w:tcBorders>
          </w:tcPr>
          <w:p w:rsidR="006368AF" w:rsidRPr="00E23B92" w:rsidRDefault="00F073D4">
            <w:pPr>
              <w:rPr>
                <w:highlight w:val="yellow"/>
              </w:rPr>
            </w:pPr>
            <w:r>
              <w:rPr>
                <w:highlight w:val="yellow"/>
              </w:rPr>
              <w:t xml:space="preserve">&gt;=3 </w:t>
            </w:r>
            <w:r w:rsidR="00E23B92" w:rsidRPr="00E23B92">
              <w:rPr>
                <w:highlight w:val="yellow"/>
              </w:rPr>
              <w:t xml:space="preserve">Separation </w:t>
            </w:r>
            <w:r>
              <w:rPr>
                <w:highlight w:val="yellow"/>
              </w:rPr>
              <w:t xml:space="preserve">sx </w:t>
            </w:r>
            <w:r w:rsidR="00E23B92" w:rsidRPr="00E23B92">
              <w:rPr>
                <w:highlight w:val="yellow"/>
              </w:rPr>
              <w:t xml:space="preserve">endorsed and duration </w:t>
            </w:r>
            <w:commentRangeStart w:id="53"/>
            <w:r w:rsidR="00E23B92" w:rsidRPr="00E23B92">
              <w:rPr>
                <w:highlight w:val="yellow"/>
              </w:rPr>
              <w:t>&gt;</w:t>
            </w:r>
            <w:commentRangeEnd w:id="53"/>
            <w:r w:rsidR="006B6D7E">
              <w:rPr>
                <w:rStyle w:val="CommentReference"/>
              </w:rPr>
              <w:commentReference w:id="53"/>
            </w:r>
            <w:r w:rsidR="00E23B92" w:rsidRPr="00E23B92">
              <w:rPr>
                <w:highlight w:val="yellow"/>
              </w:rPr>
              <w:t xml:space="preserve"> </w:t>
            </w:r>
            <w:ins w:id="54" w:author="Monica Calkins" w:date="2011-08-12T16:33:00Z">
              <w:r w:rsidR="001B03D6">
                <w:rPr>
                  <w:highlight w:val="yellow"/>
                </w:rPr>
                <w:t>=</w:t>
              </w:r>
            </w:ins>
            <w:r w:rsidR="00E23B92" w:rsidRPr="00E23B92">
              <w:rPr>
                <w:highlight w:val="yellow"/>
              </w:rPr>
              <w:t>4 wks AND worries not only during serious physical illness of self or attachment figure</w:t>
            </w:r>
          </w:p>
        </w:tc>
        <w:tc>
          <w:tcPr>
            <w:tcW w:w="3240" w:type="dxa"/>
            <w:tcBorders>
              <w:bottom w:val="single" w:sz="4" w:space="0" w:color="auto"/>
            </w:tcBorders>
          </w:tcPr>
          <w:p w:rsidR="006368AF" w:rsidRPr="00E23B92" w:rsidRDefault="00E23B92" w:rsidP="00024C51">
            <w:pPr>
              <w:rPr>
                <w:highlight w:val="yellow"/>
              </w:rPr>
            </w:pPr>
            <w:r w:rsidRPr="00E23B92">
              <w:rPr>
                <w:highlight w:val="yellow"/>
              </w:rPr>
              <w:t>(</w:t>
            </w:r>
            <w:r w:rsidR="00F073D4">
              <w:rPr>
                <w:highlight w:val="yellow"/>
              </w:rPr>
              <w:t>SEP_Worry_TOT&gt;=3) AND</w:t>
            </w:r>
            <w:r w:rsidRPr="00E23B92">
              <w:rPr>
                <w:highlight w:val="yellow"/>
              </w:rPr>
              <w:t xml:space="preserve"> [(Calc duration SEP512+SEP513+SEP514 &gt;=4 wks) AND (SEP520=0 </w:t>
            </w:r>
            <w:commentRangeStart w:id="55"/>
            <w:del w:id="56" w:author="Jan Richard" w:date="2011-06-05T12:14:00Z">
              <w:r w:rsidRPr="00E23B92" w:rsidDel="00B37040">
                <w:rPr>
                  <w:highlight w:val="yellow"/>
                </w:rPr>
                <w:delText>OR</w:delText>
              </w:r>
              <w:commentRangeEnd w:id="55"/>
              <w:r w:rsidR="002D0B30" w:rsidDel="00B37040">
                <w:rPr>
                  <w:rStyle w:val="CommentReference"/>
                  <w:vanish/>
                </w:rPr>
                <w:commentReference w:id="55"/>
              </w:r>
              <w:r w:rsidRPr="00E23B92" w:rsidDel="00B37040">
                <w:rPr>
                  <w:highlight w:val="yellow"/>
                </w:rPr>
                <w:delText xml:space="preserve"> </w:delText>
              </w:r>
            </w:del>
            <w:ins w:id="57" w:author="Jan Richard" w:date="2011-06-05T12:14:00Z">
              <w:r w:rsidR="00B37040">
                <w:rPr>
                  <w:highlight w:val="yellow"/>
                </w:rPr>
                <w:t>AND</w:t>
              </w:r>
              <w:r w:rsidR="00B37040" w:rsidRPr="00E23B92">
                <w:rPr>
                  <w:highlight w:val="yellow"/>
                </w:rPr>
                <w:t xml:space="preserve"> </w:t>
              </w:r>
            </w:ins>
            <w:r w:rsidRPr="00E23B92">
              <w:rPr>
                <w:highlight w:val="yellow"/>
              </w:rPr>
              <w:t>SEP521=0)]</w:t>
            </w:r>
          </w:p>
          <w:p w:rsidR="006368AF" w:rsidRPr="00E23B92" w:rsidRDefault="006368AF">
            <w:pPr>
              <w:rPr>
                <w:highlight w:val="yellow"/>
              </w:rPr>
            </w:pPr>
          </w:p>
        </w:tc>
        <w:tc>
          <w:tcPr>
            <w:tcW w:w="900" w:type="dxa"/>
            <w:tcBorders>
              <w:bottom w:val="single" w:sz="4" w:space="0" w:color="auto"/>
            </w:tcBorders>
          </w:tcPr>
          <w:p w:rsidR="006368AF" w:rsidRPr="00E23B92" w:rsidRDefault="006368AF">
            <w:pPr>
              <w:rPr>
                <w:highlight w:val="yellow"/>
              </w:rPr>
            </w:pPr>
            <w:r w:rsidRPr="00E23B92">
              <w:rPr>
                <w:highlight w:val="yellow"/>
              </w:rPr>
              <w:t>P</w:t>
            </w:r>
          </w:p>
        </w:tc>
        <w:tc>
          <w:tcPr>
            <w:tcW w:w="1368" w:type="dxa"/>
            <w:tcBorders>
              <w:bottom w:val="single" w:sz="4" w:space="0" w:color="auto"/>
            </w:tcBorders>
          </w:tcPr>
          <w:p w:rsidR="006368AF" w:rsidRDefault="006368AF">
            <w:r w:rsidRPr="00E23B92">
              <w:rPr>
                <w:highlight w:val="yellow"/>
              </w:rPr>
              <w:t>SEP3</w:t>
            </w:r>
          </w:p>
        </w:tc>
      </w:tr>
      <w:tr w:rsidR="00600A81">
        <w:tc>
          <w:tcPr>
            <w:tcW w:w="1278" w:type="dxa"/>
            <w:tcBorders>
              <w:bottom w:val="single" w:sz="4" w:space="0" w:color="auto"/>
            </w:tcBorders>
          </w:tcPr>
          <w:p w:rsidR="006368AF" w:rsidRDefault="006368AF">
            <w:r>
              <w:t>SEP</w:t>
            </w:r>
          </w:p>
        </w:tc>
        <w:tc>
          <w:tcPr>
            <w:tcW w:w="2070" w:type="dxa"/>
            <w:tcBorders>
              <w:bottom w:val="single" w:sz="4" w:space="0" w:color="auto"/>
            </w:tcBorders>
          </w:tcPr>
          <w:p w:rsidR="006368AF" w:rsidRDefault="00F073D4">
            <w:r>
              <w:rPr>
                <w:highlight w:val="yellow"/>
              </w:rPr>
              <w:t xml:space="preserve">&gt;=3 </w:t>
            </w:r>
            <w:r w:rsidRPr="00E23B92">
              <w:rPr>
                <w:highlight w:val="yellow"/>
              </w:rPr>
              <w:t xml:space="preserve">Separation </w:t>
            </w:r>
            <w:r>
              <w:rPr>
                <w:highlight w:val="yellow"/>
              </w:rPr>
              <w:t xml:space="preserve">sx </w:t>
            </w:r>
            <w:r w:rsidRPr="00E23B92">
              <w:rPr>
                <w:highlight w:val="yellow"/>
              </w:rPr>
              <w:t>endorsed and duration &gt; 4 wks AND worries not only during serious physical illness of self or attachment figure</w:t>
            </w:r>
            <w:r>
              <w:t xml:space="preserve"> AND </w:t>
            </w:r>
            <w:r w:rsidR="006368AF">
              <w:t>Distress or Imprmt significant</w:t>
            </w:r>
          </w:p>
        </w:tc>
        <w:tc>
          <w:tcPr>
            <w:tcW w:w="3240" w:type="dxa"/>
            <w:tcBorders>
              <w:bottom w:val="single" w:sz="4" w:space="0" w:color="auto"/>
            </w:tcBorders>
          </w:tcPr>
          <w:p w:rsidR="006368AF" w:rsidRDefault="00F073D4" w:rsidP="00024C51">
            <w:r w:rsidRPr="00E23B92">
              <w:rPr>
                <w:highlight w:val="yellow"/>
              </w:rPr>
              <w:t>(</w:t>
            </w:r>
            <w:r>
              <w:rPr>
                <w:highlight w:val="yellow"/>
              </w:rPr>
              <w:t>SEP_Worry_TOT&gt;=3) AND</w:t>
            </w:r>
            <w:r w:rsidRPr="00E23B92">
              <w:rPr>
                <w:highlight w:val="yellow"/>
              </w:rPr>
              <w:t xml:space="preserve"> [(Calc duration SEP512+SEP513+SEP514 &gt;=4 wks) AND (SEP520=0 </w:t>
            </w:r>
            <w:commentRangeStart w:id="58"/>
            <w:commentRangeStart w:id="59"/>
            <w:r w:rsidRPr="00E23B92">
              <w:rPr>
                <w:highlight w:val="yellow"/>
              </w:rPr>
              <w:t>OR</w:t>
            </w:r>
            <w:commentRangeEnd w:id="58"/>
            <w:r w:rsidR="00DE6805">
              <w:rPr>
                <w:rStyle w:val="CommentReference"/>
                <w:vanish/>
              </w:rPr>
              <w:commentReference w:id="58"/>
            </w:r>
            <w:r w:rsidRPr="00E23B92">
              <w:rPr>
                <w:highlight w:val="yellow"/>
              </w:rPr>
              <w:t xml:space="preserve"> </w:t>
            </w:r>
            <w:commentRangeEnd w:id="59"/>
            <w:r w:rsidR="00FE4D1B">
              <w:rPr>
                <w:rStyle w:val="CommentReference"/>
                <w:vanish/>
              </w:rPr>
              <w:commentReference w:id="59"/>
            </w:r>
            <w:r w:rsidRPr="00E23B92">
              <w:rPr>
                <w:highlight w:val="yellow"/>
              </w:rPr>
              <w:t>SEP521=0)]</w:t>
            </w:r>
            <w:r>
              <w:t xml:space="preserve"> AND (</w:t>
            </w:r>
            <w:r w:rsidR="006368AF">
              <w:t>SEP525</w:t>
            </w:r>
            <w:r w:rsidR="00E23B92">
              <w:rPr>
                <w:rFonts w:ascii="Cambria" w:hAnsi="Cambria"/>
              </w:rPr>
              <w:t>≥</w:t>
            </w:r>
            <w:r w:rsidR="00E23B92" w:rsidRPr="00E23B92">
              <w:rPr>
                <w:rFonts w:ascii="Cambria" w:hAnsi="Cambria"/>
                <w:highlight w:val="yellow"/>
              </w:rPr>
              <w:t>5</w:t>
            </w:r>
            <w:r>
              <w:rPr>
                <w:rFonts w:ascii="Cambria" w:hAnsi="Cambria"/>
              </w:rPr>
              <w:t xml:space="preserve"> </w:t>
            </w:r>
            <w:r w:rsidRPr="00F073D4">
              <w:rPr>
                <w:rFonts w:ascii="Cambria" w:hAnsi="Cambria"/>
                <w:highlight w:val="yellow"/>
              </w:rPr>
              <w:t>OR</w:t>
            </w:r>
            <w:r w:rsidR="00070274">
              <w:rPr>
                <w:rFonts w:ascii="Cambria" w:hAnsi="Cambria"/>
              </w:rPr>
              <w:t xml:space="preserve"> </w:t>
            </w:r>
            <w:r w:rsidR="006368AF">
              <w:t>SEP526</w:t>
            </w:r>
            <w:r w:rsidR="006368AF">
              <w:rPr>
                <w:rFonts w:ascii="Cambria" w:hAnsi="Cambria"/>
              </w:rPr>
              <w:t>≥</w:t>
            </w:r>
            <w:r w:rsidR="00E23B92" w:rsidRPr="00E23B92">
              <w:rPr>
                <w:rFonts w:ascii="Cambria" w:hAnsi="Cambria"/>
                <w:highlight w:val="yellow"/>
              </w:rPr>
              <w:t>5</w:t>
            </w:r>
            <w:r>
              <w:rPr>
                <w:rFonts w:ascii="Cambria" w:hAnsi="Cambria"/>
              </w:rPr>
              <w:t>)</w:t>
            </w:r>
          </w:p>
        </w:tc>
        <w:tc>
          <w:tcPr>
            <w:tcW w:w="900" w:type="dxa"/>
            <w:tcBorders>
              <w:bottom w:val="single" w:sz="4" w:space="0" w:color="auto"/>
            </w:tcBorders>
          </w:tcPr>
          <w:p w:rsidR="006368AF" w:rsidRDefault="006368AF">
            <w:r>
              <w:t>P</w:t>
            </w:r>
          </w:p>
        </w:tc>
        <w:tc>
          <w:tcPr>
            <w:tcW w:w="1368" w:type="dxa"/>
            <w:tcBorders>
              <w:bottom w:val="single" w:sz="4" w:space="0" w:color="auto"/>
            </w:tcBorders>
          </w:tcPr>
          <w:p w:rsidR="006368AF" w:rsidRDefault="006368AF">
            <w:r>
              <w:t>SEP4</w:t>
            </w:r>
          </w:p>
        </w:tc>
      </w:tr>
      <w:tr w:rsidR="00B24A91">
        <w:tc>
          <w:tcPr>
            <w:tcW w:w="1278" w:type="dxa"/>
            <w:tcBorders>
              <w:bottom w:val="single" w:sz="4" w:space="0" w:color="auto"/>
            </w:tcBorders>
          </w:tcPr>
          <w:p w:rsidR="00B24A91" w:rsidRDefault="00B24A91">
            <w:r>
              <w:t>Specific Phobia</w:t>
            </w:r>
          </w:p>
        </w:tc>
        <w:tc>
          <w:tcPr>
            <w:tcW w:w="2070" w:type="dxa"/>
            <w:tcBorders>
              <w:bottom w:val="single" w:sz="4" w:space="0" w:color="auto"/>
            </w:tcBorders>
          </w:tcPr>
          <w:p w:rsidR="00B24A91" w:rsidRDefault="00B24A91">
            <w:pPr>
              <w:rPr>
                <w:highlight w:val="yellow"/>
              </w:rPr>
            </w:pPr>
            <w:r>
              <w:rPr>
                <w:highlight w:val="yellow"/>
              </w:rPr>
              <w:t>No fear endorsed</w:t>
            </w:r>
          </w:p>
        </w:tc>
        <w:tc>
          <w:tcPr>
            <w:tcW w:w="3240" w:type="dxa"/>
            <w:tcBorders>
              <w:bottom w:val="single" w:sz="4" w:space="0" w:color="auto"/>
            </w:tcBorders>
          </w:tcPr>
          <w:p w:rsidR="00B24A91" w:rsidRPr="00E23B92" w:rsidRDefault="00B24A91" w:rsidP="00024C51">
            <w:pPr>
              <w:rPr>
                <w:highlight w:val="yellow"/>
              </w:rPr>
            </w:pPr>
            <w:r>
              <w:rPr>
                <w:highlight w:val="yellow"/>
              </w:rPr>
              <w:t>PHB001 and PHB002 and PHB003 and PHB004 and PHB005 and PHB006 and PHB007 and PHB008=0</w:t>
            </w:r>
          </w:p>
        </w:tc>
        <w:tc>
          <w:tcPr>
            <w:tcW w:w="900" w:type="dxa"/>
            <w:tcBorders>
              <w:bottom w:val="single" w:sz="4" w:space="0" w:color="auto"/>
            </w:tcBorders>
          </w:tcPr>
          <w:p w:rsidR="00B24A91" w:rsidRDefault="00B24A91"/>
        </w:tc>
        <w:tc>
          <w:tcPr>
            <w:tcW w:w="1368" w:type="dxa"/>
            <w:tcBorders>
              <w:bottom w:val="single" w:sz="4" w:space="0" w:color="auto"/>
            </w:tcBorders>
          </w:tcPr>
          <w:p w:rsidR="00B24A91" w:rsidRDefault="00B24A91">
            <w:r>
              <w:t>PHB</w:t>
            </w:r>
            <w:r w:rsidR="008405E0">
              <w:t>0</w:t>
            </w:r>
          </w:p>
        </w:tc>
      </w:tr>
      <w:tr w:rsidR="00B24A91">
        <w:tc>
          <w:tcPr>
            <w:tcW w:w="1278" w:type="dxa"/>
            <w:tcBorders>
              <w:bottom w:val="single" w:sz="4" w:space="0" w:color="auto"/>
            </w:tcBorders>
          </w:tcPr>
          <w:p w:rsidR="00B24A91" w:rsidRDefault="00B24A91"/>
        </w:tc>
        <w:tc>
          <w:tcPr>
            <w:tcW w:w="2070" w:type="dxa"/>
            <w:tcBorders>
              <w:bottom w:val="single" w:sz="4" w:space="0" w:color="auto"/>
            </w:tcBorders>
          </w:tcPr>
          <w:p w:rsidR="00B24A91" w:rsidRDefault="00B24A91">
            <w:pPr>
              <w:rPr>
                <w:highlight w:val="yellow"/>
              </w:rPr>
            </w:pPr>
          </w:p>
        </w:tc>
        <w:tc>
          <w:tcPr>
            <w:tcW w:w="3240" w:type="dxa"/>
            <w:tcBorders>
              <w:bottom w:val="single" w:sz="4" w:space="0" w:color="auto"/>
            </w:tcBorders>
          </w:tcPr>
          <w:p w:rsidR="00B24A91" w:rsidRDefault="00B24A91" w:rsidP="00024C51">
            <w:pPr>
              <w:rPr>
                <w:highlight w:val="yellow"/>
              </w:rPr>
            </w:pPr>
          </w:p>
        </w:tc>
        <w:tc>
          <w:tcPr>
            <w:tcW w:w="900" w:type="dxa"/>
            <w:tcBorders>
              <w:bottom w:val="single" w:sz="4" w:space="0" w:color="auto"/>
            </w:tcBorders>
          </w:tcPr>
          <w:p w:rsidR="00B24A91" w:rsidRDefault="00B24A91"/>
        </w:tc>
        <w:tc>
          <w:tcPr>
            <w:tcW w:w="1368" w:type="dxa"/>
            <w:tcBorders>
              <w:bottom w:val="single" w:sz="4" w:space="0" w:color="auto"/>
            </w:tcBorders>
          </w:tcPr>
          <w:p w:rsidR="00B24A91" w:rsidRDefault="00B24A91"/>
        </w:tc>
      </w:tr>
      <w:tr w:rsidR="00600A81">
        <w:tc>
          <w:tcPr>
            <w:tcW w:w="1278" w:type="dxa"/>
            <w:tcBorders>
              <w:top w:val="single" w:sz="4" w:space="0" w:color="auto"/>
            </w:tcBorders>
          </w:tcPr>
          <w:p w:rsidR="006368AF" w:rsidRPr="00B24A91" w:rsidRDefault="006368AF">
            <w:pPr>
              <w:rPr>
                <w:highlight w:val="yellow"/>
              </w:rPr>
            </w:pPr>
            <w:commentRangeStart w:id="60"/>
            <w:r w:rsidRPr="00B24A91">
              <w:rPr>
                <w:highlight w:val="yellow"/>
              </w:rPr>
              <w:t>Specific Phobia</w:t>
            </w:r>
            <w:commentRangeEnd w:id="60"/>
            <w:r w:rsidR="00771203">
              <w:rPr>
                <w:rStyle w:val="CommentReference"/>
              </w:rPr>
              <w:commentReference w:id="60"/>
            </w:r>
          </w:p>
        </w:tc>
        <w:tc>
          <w:tcPr>
            <w:tcW w:w="2070" w:type="dxa"/>
            <w:tcBorders>
              <w:top w:val="single" w:sz="4" w:space="0" w:color="auto"/>
            </w:tcBorders>
          </w:tcPr>
          <w:p w:rsidR="006368AF" w:rsidRPr="00B24A91" w:rsidRDefault="00B24A91">
            <w:pPr>
              <w:rPr>
                <w:highlight w:val="yellow"/>
              </w:rPr>
            </w:pPr>
            <w:r w:rsidRPr="00B24A91">
              <w:rPr>
                <w:highlight w:val="yellow"/>
              </w:rPr>
              <w:t>&gt;=1 fear</w:t>
            </w:r>
            <w:r w:rsidR="006368AF" w:rsidRPr="00B24A91">
              <w:rPr>
                <w:highlight w:val="yellow"/>
              </w:rPr>
              <w:t xml:space="preserve"> endorsed</w:t>
            </w:r>
            <w:r w:rsidR="008405E0">
              <w:rPr>
                <w:highlight w:val="yellow"/>
              </w:rPr>
              <w:t xml:space="preserve"> </w:t>
            </w:r>
          </w:p>
        </w:tc>
        <w:tc>
          <w:tcPr>
            <w:tcW w:w="3240" w:type="dxa"/>
            <w:tcBorders>
              <w:top w:val="single" w:sz="4" w:space="0" w:color="auto"/>
            </w:tcBorders>
          </w:tcPr>
          <w:p w:rsidR="006368AF" w:rsidRPr="00B24A91" w:rsidRDefault="00EB4543">
            <w:pPr>
              <w:rPr>
                <w:highlight w:val="yellow"/>
              </w:rPr>
            </w:pPr>
            <w:r>
              <w:rPr>
                <w:highlight w:val="yellow"/>
              </w:rPr>
              <w:t xml:space="preserve">PHB001 </w:t>
            </w:r>
            <w:ins w:id="61" w:author="bursteinme" w:date="2011-08-05T19:26:00Z">
              <w:r>
                <w:rPr>
                  <w:highlight w:val="yellow"/>
                </w:rPr>
                <w:t>or</w:t>
              </w:r>
            </w:ins>
            <w:del w:id="62" w:author="bursteinme" w:date="2011-08-05T19:26:00Z">
              <w:r w:rsidDel="00EB4543">
                <w:rPr>
                  <w:highlight w:val="yellow"/>
                </w:rPr>
                <w:delText>and</w:delText>
              </w:r>
            </w:del>
            <w:r w:rsidR="008405E0">
              <w:rPr>
                <w:highlight w:val="yellow"/>
              </w:rPr>
              <w:t xml:space="preserve">PHB002 </w:t>
            </w:r>
            <w:ins w:id="63" w:author="bursteinme" w:date="2011-08-05T19:27:00Z">
              <w:r>
                <w:rPr>
                  <w:highlight w:val="yellow"/>
                </w:rPr>
                <w:t>or</w:t>
              </w:r>
            </w:ins>
            <w:del w:id="64" w:author="bursteinme" w:date="2011-08-05T19:27:00Z">
              <w:r w:rsidR="008405E0" w:rsidDel="00EB4543">
                <w:rPr>
                  <w:highlight w:val="yellow"/>
                </w:rPr>
                <w:delText>and</w:delText>
              </w:r>
            </w:del>
            <w:r w:rsidR="008405E0">
              <w:rPr>
                <w:highlight w:val="yellow"/>
              </w:rPr>
              <w:t xml:space="preserve"> PHB003 </w:t>
            </w:r>
            <w:ins w:id="65" w:author="bursteinme" w:date="2011-08-05T19:27:00Z">
              <w:r>
                <w:rPr>
                  <w:highlight w:val="yellow"/>
                </w:rPr>
                <w:t>or</w:t>
              </w:r>
            </w:ins>
            <w:del w:id="66" w:author="bursteinme" w:date="2011-08-05T19:27:00Z">
              <w:r w:rsidR="008405E0" w:rsidDel="00EB4543">
                <w:rPr>
                  <w:highlight w:val="yellow"/>
                </w:rPr>
                <w:delText>and</w:delText>
              </w:r>
            </w:del>
            <w:r w:rsidR="008405E0">
              <w:rPr>
                <w:highlight w:val="yellow"/>
              </w:rPr>
              <w:t xml:space="preserve"> PHB004 </w:t>
            </w:r>
            <w:ins w:id="67" w:author="bursteinme" w:date="2011-08-05T19:27:00Z">
              <w:r>
                <w:rPr>
                  <w:highlight w:val="yellow"/>
                </w:rPr>
                <w:t>or</w:t>
              </w:r>
            </w:ins>
            <w:del w:id="68" w:author="bursteinme" w:date="2011-08-05T19:27:00Z">
              <w:r w:rsidR="008405E0" w:rsidDel="00EB4543">
                <w:rPr>
                  <w:highlight w:val="yellow"/>
                </w:rPr>
                <w:delText>and</w:delText>
              </w:r>
            </w:del>
            <w:r w:rsidR="008405E0">
              <w:rPr>
                <w:highlight w:val="yellow"/>
              </w:rPr>
              <w:t xml:space="preserve"> PHB005 </w:t>
            </w:r>
            <w:ins w:id="69" w:author="bursteinme" w:date="2011-08-05T19:27:00Z">
              <w:r>
                <w:rPr>
                  <w:highlight w:val="yellow"/>
                </w:rPr>
                <w:t>or</w:t>
              </w:r>
            </w:ins>
            <w:del w:id="70" w:author="bursteinme" w:date="2011-08-05T19:27:00Z">
              <w:r w:rsidR="008405E0" w:rsidDel="00EB4543">
                <w:rPr>
                  <w:highlight w:val="yellow"/>
                </w:rPr>
                <w:delText>and</w:delText>
              </w:r>
            </w:del>
            <w:r w:rsidR="008405E0">
              <w:rPr>
                <w:highlight w:val="yellow"/>
              </w:rPr>
              <w:t xml:space="preserve"> PHB006 </w:t>
            </w:r>
            <w:ins w:id="71" w:author="bursteinme" w:date="2011-08-05T19:27:00Z">
              <w:r>
                <w:rPr>
                  <w:highlight w:val="yellow"/>
                </w:rPr>
                <w:t>or</w:t>
              </w:r>
            </w:ins>
            <w:del w:id="72" w:author="bursteinme" w:date="2011-08-05T19:27:00Z">
              <w:r w:rsidR="008405E0" w:rsidDel="00EB4543">
                <w:rPr>
                  <w:highlight w:val="yellow"/>
                </w:rPr>
                <w:delText>and</w:delText>
              </w:r>
            </w:del>
            <w:r w:rsidR="008405E0">
              <w:rPr>
                <w:highlight w:val="yellow"/>
              </w:rPr>
              <w:t xml:space="preserve"> PHB007 </w:t>
            </w:r>
            <w:ins w:id="73" w:author="bursteinme" w:date="2011-08-05T19:27:00Z">
              <w:r>
                <w:rPr>
                  <w:highlight w:val="yellow"/>
                </w:rPr>
                <w:t>or</w:t>
              </w:r>
            </w:ins>
            <w:del w:id="74" w:author="bursteinme" w:date="2011-08-05T19:27:00Z">
              <w:r w:rsidR="008405E0" w:rsidDel="00EB4543">
                <w:rPr>
                  <w:highlight w:val="yellow"/>
                </w:rPr>
                <w:delText>and</w:delText>
              </w:r>
            </w:del>
            <w:r w:rsidR="008405E0">
              <w:rPr>
                <w:highlight w:val="yellow"/>
              </w:rPr>
              <w:t xml:space="preserve"> PHB008=</w:t>
            </w:r>
            <w:ins w:id="75" w:author="bursteinme" w:date="2011-08-05T19:27:00Z">
              <w:r>
                <w:rPr>
                  <w:highlight w:val="yellow"/>
                </w:rPr>
                <w:t>1?</w:t>
              </w:r>
            </w:ins>
            <w:del w:id="76" w:author="bursteinme" w:date="2011-08-05T19:27:00Z">
              <w:r w:rsidR="008405E0" w:rsidDel="00EB4543">
                <w:rPr>
                  <w:highlight w:val="yellow"/>
                </w:rPr>
                <w:delText>0</w:delText>
              </w:r>
            </w:del>
          </w:p>
          <w:p w:rsidR="006368AF" w:rsidRPr="00B24A91" w:rsidRDefault="006368AF">
            <w:pPr>
              <w:rPr>
                <w:highlight w:val="yellow"/>
              </w:rPr>
            </w:pPr>
          </w:p>
        </w:tc>
        <w:tc>
          <w:tcPr>
            <w:tcW w:w="900" w:type="dxa"/>
            <w:tcBorders>
              <w:top w:val="single" w:sz="4" w:space="0" w:color="auto"/>
            </w:tcBorders>
          </w:tcPr>
          <w:p w:rsidR="006368AF" w:rsidRPr="00B24A91" w:rsidRDefault="006368AF">
            <w:pPr>
              <w:rPr>
                <w:highlight w:val="yellow"/>
              </w:rPr>
            </w:pPr>
            <w:r w:rsidRPr="00B24A91">
              <w:rPr>
                <w:highlight w:val="yellow"/>
              </w:rPr>
              <w:t>P</w:t>
            </w:r>
          </w:p>
        </w:tc>
        <w:tc>
          <w:tcPr>
            <w:tcW w:w="1368" w:type="dxa"/>
            <w:tcBorders>
              <w:top w:val="single" w:sz="4" w:space="0" w:color="auto"/>
            </w:tcBorders>
          </w:tcPr>
          <w:p w:rsidR="006368AF" w:rsidRDefault="006368AF">
            <w:r w:rsidRPr="00B24A91">
              <w:rPr>
                <w:highlight w:val="yellow"/>
              </w:rPr>
              <w:t>PHB1</w:t>
            </w:r>
          </w:p>
        </w:tc>
      </w:tr>
      <w:tr w:rsidR="00600A81">
        <w:tc>
          <w:tcPr>
            <w:tcW w:w="1278" w:type="dxa"/>
          </w:tcPr>
          <w:p w:rsidR="006368AF" w:rsidRPr="008E7D36" w:rsidRDefault="006368AF">
            <w:pPr>
              <w:rPr>
                <w:highlight w:val="red"/>
              </w:rPr>
            </w:pPr>
            <w:r w:rsidRPr="008E7D36">
              <w:rPr>
                <w:highlight w:val="red"/>
              </w:rPr>
              <w:t>Specific Phobia</w:t>
            </w:r>
          </w:p>
        </w:tc>
        <w:tc>
          <w:tcPr>
            <w:tcW w:w="2070" w:type="dxa"/>
          </w:tcPr>
          <w:p w:rsidR="006368AF" w:rsidRPr="008E7D36" w:rsidRDefault="008405E0">
            <w:pPr>
              <w:rPr>
                <w:highlight w:val="red"/>
              </w:rPr>
            </w:pPr>
            <w:r w:rsidRPr="008E7D36">
              <w:rPr>
                <w:highlight w:val="red"/>
              </w:rPr>
              <w:t xml:space="preserve">(Almost invariable fear AND/OR </w:t>
            </w:r>
            <w:r w:rsidR="006368AF" w:rsidRPr="008E7D36">
              <w:rPr>
                <w:highlight w:val="red"/>
              </w:rPr>
              <w:t>Avoidance/Distress upon exposure</w:t>
            </w:r>
            <w:r w:rsidRPr="008E7D36">
              <w:rPr>
                <w:highlight w:val="red"/>
              </w:rPr>
              <w:t>) AND duration &lt;6 months</w:t>
            </w:r>
            <w:ins w:id="77" w:author="Monica Calkins" w:date="2011-09-09T01:20:00Z">
              <w:r w:rsidR="009D5D2E">
                <w:rPr>
                  <w:highlight w:val="red"/>
                </w:rPr>
                <w:t xml:space="preserve"> </w:t>
              </w:r>
              <w:r w:rsidR="009D5D2E" w:rsidRPr="009D5D2E">
                <w:rPr>
                  <w:highlight w:val="red"/>
                </w:rPr>
                <w:t>OR</w:t>
              </w:r>
              <w:r w:rsidR="009D5D2E">
                <w:t xml:space="preserve"> </w:t>
              </w:r>
            </w:ins>
            <w:ins w:id="78" w:author="Monica Calkins" w:date="2011-09-09T01:21:00Z">
              <w:r w:rsidR="009D5D2E">
                <w:t>[</w:t>
              </w:r>
            </w:ins>
            <w:ins w:id="79" w:author="Monica Calkins" w:date="2011-09-09T01:20:00Z">
              <w:r w:rsidR="009D5D2E">
                <w:t xml:space="preserve">(Almost </w:t>
              </w:r>
            </w:ins>
            <w:ins w:id="80" w:author="Monica Calkins" w:date="2011-09-09T01:21:00Z">
              <w:r w:rsidR="009D5D2E">
                <w:t>invariable fear OR avoidance/distress upon exposure, but not both) AND duration &gt;=6 months</w:t>
              </w:r>
            </w:ins>
            <w:ins w:id="81" w:author="Monica Calkins" w:date="2011-09-09T01:20:00Z">
              <w:r w:rsidR="009D5D2E">
                <w:rPr>
                  <w:highlight w:val="red"/>
                </w:rPr>
                <w:t xml:space="preserve"> </w:t>
              </w:r>
            </w:ins>
          </w:p>
        </w:tc>
        <w:tc>
          <w:tcPr>
            <w:tcW w:w="3240" w:type="dxa"/>
          </w:tcPr>
          <w:p w:rsidR="006368AF" w:rsidRPr="008E7D36" w:rsidRDefault="008405E0">
            <w:pPr>
              <w:rPr>
                <w:highlight w:val="red"/>
              </w:rPr>
            </w:pPr>
            <w:commentRangeStart w:id="82"/>
            <w:r w:rsidRPr="008E7D36">
              <w:rPr>
                <w:highlight w:val="red"/>
              </w:rPr>
              <w:t xml:space="preserve">(PHB010=1 OR </w:t>
            </w:r>
            <w:r w:rsidR="006368AF" w:rsidRPr="008E7D36">
              <w:rPr>
                <w:highlight w:val="red"/>
              </w:rPr>
              <w:t>PHB011=1</w:t>
            </w:r>
            <w:r w:rsidRPr="008E7D36">
              <w:rPr>
                <w:highlight w:val="red"/>
              </w:rPr>
              <w:t xml:space="preserve">) AND calc duration </w:t>
            </w:r>
            <w:commentRangeStart w:id="83"/>
            <w:r w:rsidRPr="008E7D36">
              <w:rPr>
                <w:highlight w:val="red"/>
              </w:rPr>
              <w:t>PHB012+PHB013+PHB014</w:t>
            </w:r>
            <w:commentRangeEnd w:id="83"/>
            <w:r w:rsidR="002F782B">
              <w:rPr>
                <w:rStyle w:val="CommentReference"/>
                <w:vanish/>
              </w:rPr>
              <w:commentReference w:id="83"/>
            </w:r>
            <w:r w:rsidRPr="008E7D36">
              <w:rPr>
                <w:highlight w:val="red"/>
              </w:rPr>
              <w:t>&lt;6 months</w:t>
            </w:r>
            <w:commentRangeEnd w:id="82"/>
            <w:r w:rsidR="00010CA9">
              <w:rPr>
                <w:rStyle w:val="CommentReference"/>
                <w:vanish/>
              </w:rPr>
              <w:commentReference w:id="82"/>
            </w:r>
            <w:ins w:id="84" w:author="Monica Calkins" w:date="2011-09-09T01:18:00Z">
              <w:r w:rsidR="009D5D2E">
                <w:rPr>
                  <w:highlight w:val="red"/>
                </w:rPr>
                <w:t xml:space="preserve"> </w:t>
              </w:r>
              <w:r w:rsidR="00937F86" w:rsidRPr="00937F86">
                <w:rPr>
                  <w:rPrChange w:id="85" w:author="Monica Calkins" w:date="2011-09-09T01:19:00Z">
                    <w:rPr>
                      <w:highlight w:val="red"/>
                    </w:rPr>
                  </w:rPrChange>
                </w:rPr>
                <w:t>OR</w:t>
              </w:r>
            </w:ins>
            <w:ins w:id="86" w:author="Monica Calkins" w:date="2011-09-09T01:19:00Z">
              <w:r w:rsidR="009D5D2E">
                <w:t xml:space="preserve"> [(PHB010=1 OR PHB011=1, but not both) AND </w:t>
              </w:r>
            </w:ins>
            <w:ins w:id="87" w:author="Monica Calkins" w:date="2011-09-09T01:20:00Z">
              <w:r w:rsidR="00937F86" w:rsidRPr="00937F86">
                <w:rPr>
                  <w:rPrChange w:id="88" w:author="Monica Calkins" w:date="2011-09-09T01:20:00Z">
                    <w:rPr>
                      <w:highlight w:val="red"/>
                    </w:rPr>
                  </w:rPrChange>
                </w:rPr>
                <w:t xml:space="preserve">calc duration </w:t>
              </w:r>
              <w:commentRangeStart w:id="89"/>
              <w:r w:rsidR="009D5D2E" w:rsidRPr="008E7D36">
                <w:rPr>
                  <w:highlight w:val="red"/>
                </w:rPr>
                <w:t>PHB012+PHB013+PHB014</w:t>
              </w:r>
              <w:commentRangeEnd w:id="89"/>
              <w:r w:rsidR="009D5D2E">
                <w:rPr>
                  <w:rStyle w:val="CommentReference"/>
                  <w:vanish/>
                </w:rPr>
                <w:commentReference w:id="89"/>
              </w:r>
              <w:r w:rsidR="009D5D2E">
                <w:t xml:space="preserve"> &gt;=</w:t>
              </w:r>
              <w:r w:rsidR="00937F86" w:rsidRPr="00937F86">
                <w:rPr>
                  <w:rPrChange w:id="90" w:author="Monica Calkins" w:date="2011-09-09T01:20:00Z">
                    <w:rPr>
                      <w:highlight w:val="red"/>
                    </w:rPr>
                  </w:rPrChange>
                </w:rPr>
                <w:t>6 months</w:t>
              </w:r>
              <w:r w:rsidR="009D5D2E" w:rsidRPr="009D5D2E">
                <w:rPr>
                  <w:rStyle w:val="CommentReference"/>
                  <w:vanish/>
                </w:rPr>
                <w:commentReference w:id="91"/>
              </w:r>
              <w:r w:rsidR="009D5D2E">
                <w:t>]</w:t>
              </w:r>
            </w:ins>
          </w:p>
        </w:tc>
        <w:tc>
          <w:tcPr>
            <w:tcW w:w="900" w:type="dxa"/>
          </w:tcPr>
          <w:p w:rsidR="006368AF" w:rsidRPr="008E7D36" w:rsidRDefault="006368AF">
            <w:pPr>
              <w:rPr>
                <w:highlight w:val="red"/>
              </w:rPr>
            </w:pPr>
            <w:r w:rsidRPr="008E7D36">
              <w:rPr>
                <w:highlight w:val="red"/>
              </w:rPr>
              <w:t>P</w:t>
            </w:r>
          </w:p>
        </w:tc>
        <w:tc>
          <w:tcPr>
            <w:tcW w:w="1368" w:type="dxa"/>
          </w:tcPr>
          <w:p w:rsidR="006368AF" w:rsidRDefault="006368AF">
            <w:r w:rsidRPr="008E7D36">
              <w:rPr>
                <w:highlight w:val="red"/>
              </w:rPr>
              <w:t>PHB2</w:t>
            </w:r>
          </w:p>
        </w:tc>
      </w:tr>
      <w:tr w:rsidR="00600A81">
        <w:tc>
          <w:tcPr>
            <w:tcW w:w="1278" w:type="dxa"/>
            <w:tcBorders>
              <w:bottom w:val="single" w:sz="4" w:space="0" w:color="auto"/>
            </w:tcBorders>
          </w:tcPr>
          <w:p w:rsidR="006368AF" w:rsidRPr="008405E0" w:rsidRDefault="006368AF">
            <w:pPr>
              <w:rPr>
                <w:highlight w:val="yellow"/>
              </w:rPr>
            </w:pPr>
            <w:r w:rsidRPr="008405E0">
              <w:rPr>
                <w:highlight w:val="yellow"/>
              </w:rPr>
              <w:t>Specific Phobia</w:t>
            </w:r>
          </w:p>
        </w:tc>
        <w:tc>
          <w:tcPr>
            <w:tcW w:w="2070" w:type="dxa"/>
            <w:tcBorders>
              <w:bottom w:val="single" w:sz="4" w:space="0" w:color="auto"/>
            </w:tcBorders>
          </w:tcPr>
          <w:p w:rsidR="006368AF" w:rsidRPr="008405E0" w:rsidRDefault="008405E0">
            <w:pPr>
              <w:rPr>
                <w:highlight w:val="yellow"/>
              </w:rPr>
            </w:pPr>
            <w:r w:rsidRPr="008405E0">
              <w:rPr>
                <w:highlight w:val="yellow"/>
              </w:rPr>
              <w:t xml:space="preserve">Almost invariable fear AND Avoidance/Distress upon exposure AND duration </w:t>
            </w:r>
            <w:commentRangeStart w:id="93"/>
            <w:r w:rsidRPr="008405E0">
              <w:rPr>
                <w:highlight w:val="yellow"/>
              </w:rPr>
              <w:t>&gt;</w:t>
            </w:r>
            <w:r w:rsidR="006C54C3">
              <w:rPr>
                <w:highlight w:val="yellow"/>
              </w:rPr>
              <w:t>=</w:t>
            </w:r>
            <w:r w:rsidRPr="008405E0">
              <w:rPr>
                <w:highlight w:val="yellow"/>
              </w:rPr>
              <w:t xml:space="preserve">6 </w:t>
            </w:r>
            <w:commentRangeEnd w:id="93"/>
            <w:r w:rsidR="00D463E4">
              <w:rPr>
                <w:rStyle w:val="CommentReference"/>
                <w:vanish/>
              </w:rPr>
              <w:commentReference w:id="93"/>
            </w:r>
            <w:r w:rsidRPr="008405E0">
              <w:rPr>
                <w:highlight w:val="yellow"/>
              </w:rPr>
              <w:t>months</w:t>
            </w:r>
            <w:r w:rsidR="006C54C3">
              <w:rPr>
                <w:highlight w:val="yellow"/>
              </w:rPr>
              <w:t xml:space="preserve"> </w:t>
            </w:r>
            <w:r w:rsidR="006C54C3" w:rsidRPr="006C54C3">
              <w:rPr>
                <w:highlight w:val="cyan"/>
              </w:rPr>
              <w:t>but distress &lt;5 and impairment&lt;5</w:t>
            </w:r>
          </w:p>
        </w:tc>
        <w:tc>
          <w:tcPr>
            <w:tcW w:w="3240" w:type="dxa"/>
            <w:tcBorders>
              <w:bottom w:val="single" w:sz="4" w:space="0" w:color="auto"/>
            </w:tcBorders>
          </w:tcPr>
          <w:p w:rsidR="006368AF" w:rsidRPr="006C54C3" w:rsidRDefault="008405E0">
            <w:pPr>
              <w:rPr>
                <w:highlight w:val="cyan"/>
              </w:rPr>
            </w:pPr>
            <w:r w:rsidRPr="008405E0">
              <w:rPr>
                <w:highlight w:val="yellow"/>
              </w:rPr>
              <w:t xml:space="preserve">(PHB010=1 AND PHB011=1) AND </w:t>
            </w:r>
            <w:r w:rsidR="006C54C3">
              <w:rPr>
                <w:highlight w:val="yellow"/>
              </w:rPr>
              <w:t>[</w:t>
            </w:r>
            <w:r w:rsidRPr="008405E0">
              <w:rPr>
                <w:highlight w:val="yellow"/>
              </w:rPr>
              <w:t xml:space="preserve">calc duration </w:t>
            </w:r>
            <w:commentRangeStart w:id="94"/>
            <w:r w:rsidRPr="008405E0">
              <w:rPr>
                <w:highlight w:val="yellow"/>
              </w:rPr>
              <w:t xml:space="preserve">PHB012+PHB013+PHB014 </w:t>
            </w:r>
            <w:commentRangeEnd w:id="94"/>
            <w:r w:rsidR="002F782B">
              <w:rPr>
                <w:rStyle w:val="CommentReference"/>
                <w:vanish/>
              </w:rPr>
              <w:commentReference w:id="94"/>
            </w:r>
            <w:r w:rsidRPr="008405E0">
              <w:rPr>
                <w:highlight w:val="yellow"/>
              </w:rPr>
              <w:t>&gt;</w:t>
            </w:r>
            <w:r w:rsidR="006C54C3">
              <w:rPr>
                <w:highlight w:val="yellow"/>
              </w:rPr>
              <w:t>=</w:t>
            </w:r>
            <w:r w:rsidRPr="008405E0">
              <w:rPr>
                <w:highlight w:val="yellow"/>
              </w:rPr>
              <w:t>6 months</w:t>
            </w:r>
            <w:r w:rsidR="006C54C3">
              <w:rPr>
                <w:highlight w:val="yellow"/>
              </w:rPr>
              <w:t xml:space="preserve">] and </w:t>
            </w:r>
            <w:r w:rsidR="006C54C3" w:rsidRPr="006C54C3">
              <w:rPr>
                <w:highlight w:val="cyan"/>
              </w:rPr>
              <w:t>(PHB020</w:t>
            </w:r>
            <w:r w:rsidR="006C54C3" w:rsidRPr="006C54C3">
              <w:rPr>
                <w:rFonts w:ascii="Cambria" w:hAnsi="Cambria"/>
                <w:highlight w:val="cyan"/>
              </w:rPr>
              <w:t xml:space="preserve">&lt;5 </w:t>
            </w:r>
            <w:commentRangeStart w:id="95"/>
            <w:r w:rsidR="006C54C3" w:rsidRPr="006C54C3">
              <w:rPr>
                <w:rFonts w:ascii="Cambria" w:hAnsi="Cambria"/>
                <w:highlight w:val="cyan"/>
              </w:rPr>
              <w:t>OR</w:t>
            </w:r>
            <w:commentRangeEnd w:id="95"/>
            <w:r w:rsidR="00010CA9">
              <w:rPr>
                <w:rStyle w:val="CommentReference"/>
                <w:vanish/>
              </w:rPr>
              <w:commentReference w:id="95"/>
            </w:r>
            <w:r w:rsidR="006C54C3" w:rsidRPr="006C54C3">
              <w:rPr>
                <w:rFonts w:ascii="Cambria" w:hAnsi="Cambria"/>
                <w:highlight w:val="cyan"/>
              </w:rPr>
              <w:t xml:space="preserve"> </w:t>
            </w:r>
            <w:r w:rsidR="006C54C3" w:rsidRPr="006C54C3">
              <w:rPr>
                <w:highlight w:val="cyan"/>
              </w:rPr>
              <w:t xml:space="preserve">PHB021 </w:t>
            </w:r>
            <w:r w:rsidR="006C54C3" w:rsidRPr="006C54C3">
              <w:rPr>
                <w:rFonts w:ascii="Cambria" w:hAnsi="Cambria"/>
                <w:highlight w:val="cyan"/>
              </w:rPr>
              <w:t>&lt;5)</w:t>
            </w:r>
          </w:p>
          <w:p w:rsidR="006368AF" w:rsidRPr="008405E0" w:rsidRDefault="006368AF" w:rsidP="0035130E">
            <w:pPr>
              <w:rPr>
                <w:highlight w:val="yellow"/>
              </w:rPr>
            </w:pPr>
          </w:p>
        </w:tc>
        <w:tc>
          <w:tcPr>
            <w:tcW w:w="900" w:type="dxa"/>
            <w:tcBorders>
              <w:bottom w:val="single" w:sz="4" w:space="0" w:color="auto"/>
            </w:tcBorders>
          </w:tcPr>
          <w:p w:rsidR="006368AF" w:rsidRPr="008405E0" w:rsidRDefault="006368AF">
            <w:pPr>
              <w:rPr>
                <w:highlight w:val="yellow"/>
              </w:rPr>
            </w:pPr>
            <w:r w:rsidRPr="008405E0">
              <w:rPr>
                <w:highlight w:val="yellow"/>
              </w:rPr>
              <w:t>P</w:t>
            </w:r>
          </w:p>
        </w:tc>
        <w:tc>
          <w:tcPr>
            <w:tcW w:w="1368" w:type="dxa"/>
            <w:tcBorders>
              <w:bottom w:val="single" w:sz="4" w:space="0" w:color="auto"/>
            </w:tcBorders>
          </w:tcPr>
          <w:p w:rsidR="006368AF" w:rsidRDefault="006368AF">
            <w:r w:rsidRPr="008405E0">
              <w:rPr>
                <w:highlight w:val="yellow"/>
              </w:rPr>
              <w:t>PHB3</w:t>
            </w:r>
          </w:p>
        </w:tc>
      </w:tr>
      <w:tr w:rsidR="00600A81">
        <w:tc>
          <w:tcPr>
            <w:tcW w:w="1278" w:type="dxa"/>
            <w:tcBorders>
              <w:bottom w:val="single" w:sz="4" w:space="0" w:color="auto"/>
            </w:tcBorders>
          </w:tcPr>
          <w:p w:rsidR="006368AF" w:rsidRDefault="006368AF">
            <w:r>
              <w:t>Specific Phobia</w:t>
            </w:r>
          </w:p>
        </w:tc>
        <w:tc>
          <w:tcPr>
            <w:tcW w:w="2070" w:type="dxa"/>
            <w:tcBorders>
              <w:bottom w:val="single" w:sz="4" w:space="0" w:color="auto"/>
            </w:tcBorders>
          </w:tcPr>
          <w:p w:rsidR="006368AF" w:rsidRDefault="008405E0">
            <w:r w:rsidRPr="008405E0">
              <w:rPr>
                <w:highlight w:val="yellow"/>
              </w:rPr>
              <w:t xml:space="preserve">Almost invariable fear AND Avoidance/Distress upon exposure AND duration </w:t>
            </w:r>
            <w:commentRangeStart w:id="96"/>
            <w:r w:rsidRPr="008405E0">
              <w:rPr>
                <w:highlight w:val="yellow"/>
              </w:rPr>
              <w:t>&gt;</w:t>
            </w:r>
            <w:ins w:id="97" w:author="Jan Richard" w:date="2011-06-05T12:24:00Z">
              <w:r w:rsidR="00107112">
                <w:rPr>
                  <w:highlight w:val="yellow"/>
                </w:rPr>
                <w:t>=</w:t>
              </w:r>
            </w:ins>
            <w:r w:rsidRPr="008405E0">
              <w:rPr>
                <w:highlight w:val="yellow"/>
              </w:rPr>
              <w:t>6 months</w:t>
            </w:r>
            <w:r>
              <w:t xml:space="preserve"> </w:t>
            </w:r>
            <w:commentRangeEnd w:id="96"/>
            <w:r w:rsidR="00D463E4">
              <w:rPr>
                <w:rStyle w:val="CommentReference"/>
                <w:vanish/>
              </w:rPr>
              <w:commentReference w:id="96"/>
            </w:r>
            <w:r>
              <w:t xml:space="preserve">AND </w:t>
            </w:r>
            <w:r w:rsidR="006368AF">
              <w:t>Distress/Imprmt significant</w:t>
            </w:r>
          </w:p>
        </w:tc>
        <w:tc>
          <w:tcPr>
            <w:tcW w:w="3240" w:type="dxa"/>
            <w:tcBorders>
              <w:bottom w:val="single" w:sz="4" w:space="0" w:color="auto"/>
            </w:tcBorders>
          </w:tcPr>
          <w:p w:rsidR="006368AF" w:rsidRDefault="008405E0">
            <w:r w:rsidRPr="008405E0">
              <w:rPr>
                <w:highlight w:val="yellow"/>
              </w:rPr>
              <w:t xml:space="preserve">(PHB010=1 AND PHB011=1) AND </w:t>
            </w:r>
            <w:r>
              <w:rPr>
                <w:highlight w:val="yellow"/>
              </w:rPr>
              <w:t>(</w:t>
            </w:r>
            <w:r w:rsidRPr="008405E0">
              <w:rPr>
                <w:highlight w:val="yellow"/>
              </w:rPr>
              <w:t xml:space="preserve">calc duration </w:t>
            </w:r>
            <w:commentRangeStart w:id="98"/>
            <w:r w:rsidRPr="008405E0">
              <w:rPr>
                <w:highlight w:val="yellow"/>
              </w:rPr>
              <w:t xml:space="preserve">PHB012+PHB013+PHB014 </w:t>
            </w:r>
            <w:commentRangeEnd w:id="98"/>
            <w:r w:rsidR="002F782B">
              <w:rPr>
                <w:rStyle w:val="CommentReference"/>
                <w:vanish/>
              </w:rPr>
              <w:commentReference w:id="98"/>
            </w:r>
            <w:r w:rsidRPr="008405E0">
              <w:rPr>
                <w:highlight w:val="yellow"/>
              </w:rPr>
              <w:t>&gt;</w:t>
            </w:r>
            <w:ins w:id="99" w:author="Jan Richard" w:date="2011-06-05T12:24:00Z">
              <w:r w:rsidR="00107112">
                <w:rPr>
                  <w:highlight w:val="yellow"/>
                </w:rPr>
                <w:t xml:space="preserve">= </w:t>
              </w:r>
            </w:ins>
            <w:r w:rsidRPr="008405E0">
              <w:rPr>
                <w:highlight w:val="yellow"/>
              </w:rPr>
              <w:t>6 months) AND (</w:t>
            </w:r>
            <w:r w:rsidR="006368AF" w:rsidRPr="008405E0">
              <w:rPr>
                <w:highlight w:val="yellow"/>
              </w:rPr>
              <w:t>PHB020</w:t>
            </w:r>
            <w:r w:rsidRPr="008405E0">
              <w:rPr>
                <w:rFonts w:ascii="Cambria" w:hAnsi="Cambria"/>
                <w:highlight w:val="yellow"/>
              </w:rPr>
              <w:t>≥5 OR</w:t>
            </w:r>
            <w:r w:rsidR="006368AF" w:rsidRPr="008405E0">
              <w:rPr>
                <w:rFonts w:ascii="Cambria" w:hAnsi="Cambria"/>
                <w:highlight w:val="yellow"/>
              </w:rPr>
              <w:t xml:space="preserve"> </w:t>
            </w:r>
            <w:r w:rsidR="006368AF" w:rsidRPr="008405E0">
              <w:rPr>
                <w:highlight w:val="yellow"/>
              </w:rPr>
              <w:t xml:space="preserve">PHB021 </w:t>
            </w:r>
            <w:r w:rsidR="006368AF" w:rsidRPr="008405E0">
              <w:rPr>
                <w:rFonts w:ascii="Cambria" w:hAnsi="Cambria"/>
                <w:highlight w:val="yellow"/>
              </w:rPr>
              <w:t>≥</w:t>
            </w:r>
            <w:r w:rsidRPr="008405E0">
              <w:rPr>
                <w:rFonts w:ascii="Cambria" w:hAnsi="Cambria"/>
                <w:highlight w:val="yellow"/>
              </w:rPr>
              <w:t>5)</w:t>
            </w:r>
          </w:p>
        </w:tc>
        <w:tc>
          <w:tcPr>
            <w:tcW w:w="900" w:type="dxa"/>
            <w:tcBorders>
              <w:bottom w:val="single" w:sz="4" w:space="0" w:color="auto"/>
            </w:tcBorders>
          </w:tcPr>
          <w:p w:rsidR="006368AF" w:rsidRDefault="006368AF">
            <w:r>
              <w:t>P</w:t>
            </w:r>
          </w:p>
        </w:tc>
        <w:tc>
          <w:tcPr>
            <w:tcW w:w="1368" w:type="dxa"/>
            <w:tcBorders>
              <w:bottom w:val="single" w:sz="4" w:space="0" w:color="auto"/>
            </w:tcBorders>
          </w:tcPr>
          <w:p w:rsidR="006368AF" w:rsidRDefault="006368AF">
            <w:r>
              <w:t>PHB4</w:t>
            </w:r>
          </w:p>
        </w:tc>
      </w:tr>
      <w:tr w:rsidR="001B03D6">
        <w:trPr>
          <w:ins w:id="100" w:author="Monica Calkins" w:date="2011-08-12T16:34:00Z"/>
        </w:trPr>
        <w:tc>
          <w:tcPr>
            <w:tcW w:w="1278" w:type="dxa"/>
            <w:tcBorders>
              <w:bottom w:val="single" w:sz="4" w:space="0" w:color="auto"/>
            </w:tcBorders>
          </w:tcPr>
          <w:p w:rsidR="001B03D6" w:rsidRDefault="001B03D6">
            <w:pPr>
              <w:rPr>
                <w:ins w:id="101" w:author="Monica Calkins" w:date="2011-08-12T16:34:00Z"/>
              </w:rPr>
            </w:pPr>
            <w:ins w:id="102" w:author="Monica Calkins" w:date="2011-08-12T16:34:00Z">
              <w:r>
                <w:t>Specific Phobia</w:t>
              </w:r>
            </w:ins>
          </w:p>
        </w:tc>
        <w:tc>
          <w:tcPr>
            <w:tcW w:w="2070" w:type="dxa"/>
            <w:tcBorders>
              <w:bottom w:val="single" w:sz="4" w:space="0" w:color="auto"/>
            </w:tcBorders>
          </w:tcPr>
          <w:p w:rsidR="001B03D6" w:rsidRPr="008405E0" w:rsidRDefault="00A70123">
            <w:pPr>
              <w:rPr>
                <w:ins w:id="103" w:author="Monica Calkins" w:date="2011-08-12T16:34:00Z"/>
                <w:highlight w:val="yellow"/>
              </w:rPr>
            </w:pPr>
            <w:ins w:id="104" w:author="Monica Calkins" w:date="2011-08-12T16:45:00Z">
              <w:r>
                <w:rPr>
                  <w:highlight w:val="yellow"/>
                </w:rPr>
                <w:t>Total number of fear areas endorsed</w:t>
              </w:r>
            </w:ins>
          </w:p>
        </w:tc>
        <w:tc>
          <w:tcPr>
            <w:tcW w:w="3240" w:type="dxa"/>
            <w:tcBorders>
              <w:bottom w:val="single" w:sz="4" w:space="0" w:color="auto"/>
            </w:tcBorders>
          </w:tcPr>
          <w:p w:rsidR="001B03D6" w:rsidRPr="008405E0" w:rsidRDefault="00A70123">
            <w:pPr>
              <w:rPr>
                <w:ins w:id="105" w:author="Monica Calkins" w:date="2011-08-12T16:34:00Z"/>
                <w:highlight w:val="yellow"/>
              </w:rPr>
            </w:pPr>
            <w:ins w:id="106" w:author="Monica Calkins" w:date="2011-08-12T16:45:00Z">
              <w:r>
                <w:rPr>
                  <w:highlight w:val="yellow"/>
                </w:rPr>
                <w:t>PHB001 +PHB002 + PHB003 + PHB004 +PHB005 +PHB006+ PHB007+ PHB008</w:t>
              </w:r>
            </w:ins>
          </w:p>
        </w:tc>
        <w:tc>
          <w:tcPr>
            <w:tcW w:w="900" w:type="dxa"/>
            <w:tcBorders>
              <w:bottom w:val="single" w:sz="4" w:space="0" w:color="auto"/>
            </w:tcBorders>
          </w:tcPr>
          <w:p w:rsidR="001B03D6" w:rsidRDefault="001B03D6">
            <w:pPr>
              <w:rPr>
                <w:ins w:id="107" w:author="Monica Calkins" w:date="2011-08-12T16:34:00Z"/>
              </w:rPr>
            </w:pPr>
          </w:p>
        </w:tc>
        <w:tc>
          <w:tcPr>
            <w:tcW w:w="1368" w:type="dxa"/>
            <w:tcBorders>
              <w:bottom w:val="single" w:sz="4" w:space="0" w:color="auto"/>
            </w:tcBorders>
          </w:tcPr>
          <w:p w:rsidR="001B03D6" w:rsidRDefault="00A70123">
            <w:pPr>
              <w:rPr>
                <w:ins w:id="108" w:author="Monica Calkins" w:date="2011-08-12T16:34:00Z"/>
              </w:rPr>
            </w:pPr>
            <w:proofErr w:type="spellStart"/>
            <w:ins w:id="109" w:author="Monica Calkins" w:date="2011-08-12T16:44:00Z">
              <w:r>
                <w:t>PHB_</w:t>
              </w:r>
            </w:ins>
            <w:ins w:id="110" w:author="Monica Calkins" w:date="2011-08-12T16:54:00Z">
              <w:r w:rsidR="0062139F">
                <w:t>Fears_</w:t>
              </w:r>
            </w:ins>
            <w:ins w:id="111" w:author="Monica Calkins" w:date="2011-08-12T16:44:00Z">
              <w:r>
                <w:t>TOT</w:t>
              </w:r>
            </w:ins>
            <w:proofErr w:type="spellEnd"/>
          </w:p>
        </w:tc>
      </w:tr>
      <w:tr w:rsidR="00A109FF">
        <w:tc>
          <w:tcPr>
            <w:tcW w:w="1278" w:type="dxa"/>
          </w:tcPr>
          <w:p w:rsidR="00A109FF" w:rsidRPr="00A109FF" w:rsidRDefault="00A109FF">
            <w:pPr>
              <w:rPr>
                <w:highlight w:val="cyan"/>
              </w:rPr>
            </w:pPr>
            <w:r w:rsidRPr="00A109FF">
              <w:rPr>
                <w:highlight w:val="cyan"/>
              </w:rPr>
              <w:t>Social Anxiety</w:t>
            </w:r>
          </w:p>
        </w:tc>
        <w:tc>
          <w:tcPr>
            <w:tcW w:w="2070" w:type="dxa"/>
          </w:tcPr>
          <w:p w:rsidR="00A109FF" w:rsidRPr="00A109FF" w:rsidRDefault="00A109FF">
            <w:pPr>
              <w:rPr>
                <w:highlight w:val="cyan"/>
              </w:rPr>
            </w:pPr>
            <w:r w:rsidRPr="00A109FF">
              <w:rPr>
                <w:highlight w:val="cyan"/>
              </w:rPr>
              <w:t>No fear endorsed</w:t>
            </w:r>
          </w:p>
        </w:tc>
        <w:tc>
          <w:tcPr>
            <w:tcW w:w="3240" w:type="dxa"/>
          </w:tcPr>
          <w:p w:rsidR="00A109FF" w:rsidRPr="00A109FF" w:rsidRDefault="00A109FF">
            <w:pPr>
              <w:rPr>
                <w:highlight w:val="cyan"/>
              </w:rPr>
            </w:pPr>
            <w:r w:rsidRPr="00A109FF">
              <w:rPr>
                <w:highlight w:val="cyan"/>
              </w:rPr>
              <w:t>SOC001</w:t>
            </w:r>
            <w:r w:rsidR="00771203">
              <w:rPr>
                <w:highlight w:val="cyan"/>
              </w:rPr>
              <w:t xml:space="preserve"> </w:t>
            </w:r>
            <w:r w:rsidRPr="00A109FF">
              <w:rPr>
                <w:highlight w:val="cyan"/>
              </w:rPr>
              <w:t>and SOC002 and SOC003 and SOCOO4 and SOC005=0</w:t>
            </w:r>
          </w:p>
        </w:tc>
        <w:tc>
          <w:tcPr>
            <w:tcW w:w="900" w:type="dxa"/>
          </w:tcPr>
          <w:p w:rsidR="00A109FF" w:rsidRPr="00A109FF" w:rsidRDefault="00A109FF">
            <w:pPr>
              <w:rPr>
                <w:highlight w:val="cyan"/>
              </w:rPr>
            </w:pPr>
            <w:r w:rsidRPr="00A109FF">
              <w:rPr>
                <w:highlight w:val="cyan"/>
              </w:rPr>
              <w:t>P</w:t>
            </w:r>
          </w:p>
        </w:tc>
        <w:tc>
          <w:tcPr>
            <w:tcW w:w="1368" w:type="dxa"/>
          </w:tcPr>
          <w:p w:rsidR="00A109FF" w:rsidRDefault="00A109FF">
            <w:r w:rsidRPr="00A109FF">
              <w:rPr>
                <w:highlight w:val="cyan"/>
              </w:rPr>
              <w:t>SOC0</w:t>
            </w:r>
          </w:p>
        </w:tc>
      </w:tr>
      <w:tr w:rsidR="00600A81" w:rsidRPr="00E237E8">
        <w:tc>
          <w:tcPr>
            <w:tcW w:w="1278" w:type="dxa"/>
          </w:tcPr>
          <w:p w:rsidR="006368AF" w:rsidRPr="00E237E8" w:rsidRDefault="006368AF">
            <w:pPr>
              <w:rPr>
                <w:highlight w:val="cyan"/>
              </w:rPr>
            </w:pPr>
            <w:commentRangeStart w:id="112"/>
            <w:r w:rsidRPr="00E237E8">
              <w:rPr>
                <w:highlight w:val="cyan"/>
              </w:rPr>
              <w:t>Social Anxiety</w:t>
            </w:r>
            <w:commentRangeEnd w:id="112"/>
            <w:r w:rsidR="00771203">
              <w:rPr>
                <w:rStyle w:val="CommentReference"/>
              </w:rPr>
              <w:commentReference w:id="112"/>
            </w:r>
          </w:p>
        </w:tc>
        <w:tc>
          <w:tcPr>
            <w:tcW w:w="2070" w:type="dxa"/>
          </w:tcPr>
          <w:p w:rsidR="006368AF" w:rsidRPr="00E237E8" w:rsidRDefault="006368AF">
            <w:pPr>
              <w:rPr>
                <w:highlight w:val="cyan"/>
              </w:rPr>
            </w:pPr>
            <w:r w:rsidRPr="00E237E8">
              <w:rPr>
                <w:highlight w:val="cyan"/>
              </w:rPr>
              <w:t>Social or Performance</w:t>
            </w:r>
            <w:r w:rsidR="00B8005B">
              <w:rPr>
                <w:highlight w:val="cyan"/>
              </w:rPr>
              <w:t xml:space="preserve"> endorsed but no avoidance or distress upon exposure</w:t>
            </w:r>
          </w:p>
        </w:tc>
        <w:tc>
          <w:tcPr>
            <w:tcW w:w="3240" w:type="dxa"/>
          </w:tcPr>
          <w:p w:rsidR="006368AF" w:rsidRPr="00E237E8" w:rsidRDefault="00B8005B">
            <w:pPr>
              <w:rPr>
                <w:highlight w:val="cyan"/>
              </w:rPr>
            </w:pPr>
            <w:r>
              <w:rPr>
                <w:highlight w:val="cyan"/>
              </w:rPr>
              <w:t>(</w:t>
            </w:r>
            <w:r w:rsidR="006368AF" w:rsidRPr="00E237E8">
              <w:rPr>
                <w:highlight w:val="cyan"/>
              </w:rPr>
              <w:t>SOC001 or SOC002 or SOC003 or SOCOO4 or SOC005=1</w:t>
            </w:r>
            <w:r>
              <w:rPr>
                <w:highlight w:val="cyan"/>
              </w:rPr>
              <w:t>) and SOC007=0</w:t>
            </w:r>
          </w:p>
        </w:tc>
        <w:tc>
          <w:tcPr>
            <w:tcW w:w="900" w:type="dxa"/>
          </w:tcPr>
          <w:p w:rsidR="006368AF" w:rsidRPr="00E237E8" w:rsidRDefault="006368AF">
            <w:pPr>
              <w:rPr>
                <w:highlight w:val="cyan"/>
              </w:rPr>
            </w:pPr>
            <w:r w:rsidRPr="00E237E8">
              <w:rPr>
                <w:highlight w:val="cyan"/>
              </w:rPr>
              <w:t>P</w:t>
            </w:r>
          </w:p>
        </w:tc>
        <w:tc>
          <w:tcPr>
            <w:tcW w:w="1368" w:type="dxa"/>
          </w:tcPr>
          <w:p w:rsidR="006368AF" w:rsidRPr="00E237E8" w:rsidRDefault="006368AF">
            <w:pPr>
              <w:rPr>
                <w:highlight w:val="cyan"/>
              </w:rPr>
            </w:pPr>
            <w:r w:rsidRPr="00E237E8">
              <w:rPr>
                <w:highlight w:val="cyan"/>
              </w:rPr>
              <w:t>SOC1</w:t>
            </w:r>
          </w:p>
        </w:tc>
      </w:tr>
      <w:tr w:rsidR="00600A81" w:rsidRPr="00E237E8">
        <w:tc>
          <w:tcPr>
            <w:tcW w:w="1278" w:type="dxa"/>
          </w:tcPr>
          <w:p w:rsidR="006368AF" w:rsidRPr="00E237E8" w:rsidRDefault="006368AF">
            <w:pPr>
              <w:rPr>
                <w:highlight w:val="cyan"/>
              </w:rPr>
            </w:pPr>
            <w:commentRangeStart w:id="113"/>
            <w:r w:rsidRPr="00E237E8">
              <w:rPr>
                <w:highlight w:val="cyan"/>
              </w:rPr>
              <w:t>Social Anxiety</w:t>
            </w:r>
            <w:commentRangeEnd w:id="113"/>
            <w:r w:rsidR="00D463E4" w:rsidRPr="00E237E8">
              <w:rPr>
                <w:rStyle w:val="CommentReference"/>
                <w:vanish/>
                <w:highlight w:val="cyan"/>
              </w:rPr>
              <w:commentReference w:id="113"/>
            </w:r>
          </w:p>
        </w:tc>
        <w:tc>
          <w:tcPr>
            <w:tcW w:w="2070" w:type="dxa"/>
          </w:tcPr>
          <w:p w:rsidR="006368AF" w:rsidRPr="00E237E8" w:rsidRDefault="00B8005B">
            <w:pPr>
              <w:rPr>
                <w:highlight w:val="cyan"/>
              </w:rPr>
            </w:pPr>
            <w:r w:rsidRPr="00E237E8">
              <w:rPr>
                <w:highlight w:val="cyan"/>
              </w:rPr>
              <w:t>Social or Performance</w:t>
            </w:r>
            <w:r>
              <w:rPr>
                <w:highlight w:val="cyan"/>
              </w:rPr>
              <w:t xml:space="preserve"> endorsed AND </w:t>
            </w:r>
            <w:r w:rsidR="006368AF" w:rsidRPr="00E237E8">
              <w:rPr>
                <w:highlight w:val="cyan"/>
              </w:rPr>
              <w:t>Avoidance/distress upon exposure</w:t>
            </w:r>
            <w:r w:rsidR="00A109FF" w:rsidRPr="00E237E8">
              <w:rPr>
                <w:highlight w:val="cyan"/>
              </w:rPr>
              <w:t xml:space="preserve"> AND duration &lt; 6 months</w:t>
            </w:r>
          </w:p>
        </w:tc>
        <w:tc>
          <w:tcPr>
            <w:tcW w:w="3240" w:type="dxa"/>
          </w:tcPr>
          <w:p w:rsidR="006368AF" w:rsidRPr="00E237E8" w:rsidRDefault="00B8005B">
            <w:pPr>
              <w:rPr>
                <w:highlight w:val="cyan"/>
              </w:rPr>
            </w:pPr>
            <w:r>
              <w:rPr>
                <w:highlight w:val="cyan"/>
              </w:rPr>
              <w:t>(</w:t>
            </w:r>
            <w:r w:rsidRPr="00E237E8">
              <w:rPr>
                <w:highlight w:val="cyan"/>
              </w:rPr>
              <w:t>SOC001 or SOC002 or SOC003 or SOCOO4 or SOC005=1</w:t>
            </w:r>
            <w:r>
              <w:rPr>
                <w:highlight w:val="cyan"/>
              </w:rPr>
              <w:t xml:space="preserve">)  AND </w:t>
            </w:r>
            <w:r w:rsidR="006368AF" w:rsidRPr="00E237E8">
              <w:rPr>
                <w:highlight w:val="cyan"/>
              </w:rPr>
              <w:t>SOC007=1</w:t>
            </w:r>
            <w:r w:rsidR="00A109FF" w:rsidRPr="00E237E8">
              <w:rPr>
                <w:highlight w:val="cyan"/>
              </w:rPr>
              <w:t xml:space="preserve"> and </w:t>
            </w:r>
            <w:r>
              <w:rPr>
                <w:highlight w:val="cyan"/>
              </w:rPr>
              <w:t>[</w:t>
            </w:r>
            <w:r w:rsidR="006C54C3" w:rsidRPr="00E237E8">
              <w:rPr>
                <w:highlight w:val="cyan"/>
              </w:rPr>
              <w:t>calc duration (</w:t>
            </w:r>
            <w:commentRangeStart w:id="114"/>
            <w:r w:rsidR="006C54C3" w:rsidRPr="00E237E8">
              <w:rPr>
                <w:highlight w:val="cyan"/>
              </w:rPr>
              <w:t>SOC009+SOC010+SOC11</w:t>
            </w:r>
            <w:commentRangeEnd w:id="114"/>
            <w:r w:rsidR="002F782B">
              <w:rPr>
                <w:rStyle w:val="CommentReference"/>
                <w:vanish/>
              </w:rPr>
              <w:commentReference w:id="114"/>
            </w:r>
            <w:r w:rsidR="006C54C3" w:rsidRPr="00E237E8">
              <w:rPr>
                <w:highlight w:val="cyan"/>
              </w:rPr>
              <w:t>) &lt;6 months</w:t>
            </w:r>
            <w:r>
              <w:rPr>
                <w:highlight w:val="cyan"/>
              </w:rPr>
              <w:t>]</w:t>
            </w:r>
          </w:p>
        </w:tc>
        <w:tc>
          <w:tcPr>
            <w:tcW w:w="900" w:type="dxa"/>
          </w:tcPr>
          <w:p w:rsidR="006368AF" w:rsidRPr="00E237E8" w:rsidRDefault="006368AF">
            <w:pPr>
              <w:rPr>
                <w:highlight w:val="cyan"/>
              </w:rPr>
            </w:pPr>
            <w:r w:rsidRPr="00E237E8">
              <w:rPr>
                <w:highlight w:val="cyan"/>
              </w:rPr>
              <w:t>P</w:t>
            </w:r>
          </w:p>
        </w:tc>
        <w:tc>
          <w:tcPr>
            <w:tcW w:w="1368" w:type="dxa"/>
          </w:tcPr>
          <w:p w:rsidR="006368AF" w:rsidRPr="00E237E8" w:rsidRDefault="006368AF">
            <w:pPr>
              <w:rPr>
                <w:highlight w:val="cyan"/>
              </w:rPr>
            </w:pPr>
            <w:r w:rsidRPr="00E237E8">
              <w:rPr>
                <w:highlight w:val="cyan"/>
              </w:rPr>
              <w:t>SOC2</w:t>
            </w:r>
          </w:p>
        </w:tc>
      </w:tr>
      <w:tr w:rsidR="00600A81" w:rsidRPr="00E237E8">
        <w:tc>
          <w:tcPr>
            <w:tcW w:w="1278" w:type="dxa"/>
            <w:tcBorders>
              <w:bottom w:val="single" w:sz="4" w:space="0" w:color="auto"/>
            </w:tcBorders>
          </w:tcPr>
          <w:p w:rsidR="006368AF" w:rsidRPr="00E237E8" w:rsidRDefault="006368AF">
            <w:pPr>
              <w:rPr>
                <w:highlight w:val="cyan"/>
              </w:rPr>
            </w:pPr>
            <w:r w:rsidRPr="00E237E8">
              <w:rPr>
                <w:highlight w:val="cyan"/>
              </w:rPr>
              <w:t>Social Anxiety</w:t>
            </w:r>
          </w:p>
        </w:tc>
        <w:tc>
          <w:tcPr>
            <w:tcW w:w="2070" w:type="dxa"/>
            <w:tcBorders>
              <w:bottom w:val="single" w:sz="4" w:space="0" w:color="auto"/>
            </w:tcBorders>
          </w:tcPr>
          <w:p w:rsidR="006368AF" w:rsidRPr="00E237E8" w:rsidRDefault="00B8005B">
            <w:pPr>
              <w:rPr>
                <w:highlight w:val="cyan"/>
              </w:rPr>
            </w:pPr>
            <w:r w:rsidRPr="00E237E8">
              <w:rPr>
                <w:highlight w:val="cyan"/>
              </w:rPr>
              <w:t>Social or Performance</w:t>
            </w:r>
            <w:r>
              <w:rPr>
                <w:highlight w:val="cyan"/>
              </w:rPr>
              <w:t xml:space="preserve"> endorsed AND </w:t>
            </w:r>
            <w:r w:rsidR="006C54C3" w:rsidRPr="00E237E8">
              <w:rPr>
                <w:highlight w:val="cyan"/>
              </w:rPr>
              <w:t>Avoidance/distress upon exposure AND du</w:t>
            </w:r>
            <w:r>
              <w:rPr>
                <w:highlight w:val="cyan"/>
              </w:rPr>
              <w:t xml:space="preserve">ration &gt;= 6 months but distress and </w:t>
            </w:r>
            <w:r w:rsidR="006C54C3" w:rsidRPr="00E237E8">
              <w:rPr>
                <w:highlight w:val="cyan"/>
              </w:rPr>
              <w:t>impairment &lt;5</w:t>
            </w:r>
          </w:p>
        </w:tc>
        <w:tc>
          <w:tcPr>
            <w:tcW w:w="3240" w:type="dxa"/>
            <w:tcBorders>
              <w:bottom w:val="single" w:sz="4" w:space="0" w:color="auto"/>
            </w:tcBorders>
          </w:tcPr>
          <w:p w:rsidR="006C54C3" w:rsidRPr="00E237E8" w:rsidRDefault="00B8005B" w:rsidP="006C54C3">
            <w:pPr>
              <w:rPr>
                <w:highlight w:val="cyan"/>
              </w:rPr>
            </w:pPr>
            <w:r>
              <w:rPr>
                <w:highlight w:val="cyan"/>
              </w:rPr>
              <w:t>(</w:t>
            </w:r>
            <w:r w:rsidRPr="00E237E8">
              <w:rPr>
                <w:highlight w:val="cyan"/>
              </w:rPr>
              <w:t>SOC001 or SOC002 or SOC003 or SOCOO4 or SOC005=1</w:t>
            </w:r>
            <w:r>
              <w:rPr>
                <w:highlight w:val="cyan"/>
              </w:rPr>
              <w:t xml:space="preserve">)  AND </w:t>
            </w:r>
            <w:r w:rsidR="006C54C3" w:rsidRPr="00E237E8">
              <w:rPr>
                <w:highlight w:val="cyan"/>
              </w:rPr>
              <w:t>SOC007=1 and calc duration (</w:t>
            </w:r>
            <w:commentRangeStart w:id="115"/>
            <w:r w:rsidR="006C54C3" w:rsidRPr="00E237E8">
              <w:rPr>
                <w:highlight w:val="cyan"/>
              </w:rPr>
              <w:t>SOC009+SOC010+SOC11</w:t>
            </w:r>
            <w:commentRangeEnd w:id="115"/>
            <w:r w:rsidR="002F782B">
              <w:rPr>
                <w:rStyle w:val="CommentReference"/>
                <w:vanish/>
              </w:rPr>
              <w:commentReference w:id="115"/>
            </w:r>
            <w:r w:rsidR="006C54C3" w:rsidRPr="00E237E8">
              <w:rPr>
                <w:highlight w:val="cyan"/>
              </w:rPr>
              <w:t xml:space="preserve">) &gt;=6 months and (SOC012 is </w:t>
            </w:r>
            <w:r w:rsidR="006C54C3" w:rsidRPr="00E237E8">
              <w:rPr>
                <w:rFonts w:ascii="Cambria" w:hAnsi="Cambria"/>
                <w:highlight w:val="cyan"/>
              </w:rPr>
              <w:t>&lt;</w:t>
            </w:r>
            <w:r w:rsidR="006C54C3" w:rsidRPr="00E237E8">
              <w:rPr>
                <w:highlight w:val="cyan"/>
              </w:rPr>
              <w:t>5</w:t>
            </w:r>
          </w:p>
          <w:p w:rsidR="006368AF" w:rsidRPr="00E237E8" w:rsidRDefault="006C54C3" w:rsidP="006C54C3">
            <w:pPr>
              <w:rPr>
                <w:highlight w:val="cyan"/>
              </w:rPr>
            </w:pPr>
            <w:r w:rsidRPr="00E237E8">
              <w:rPr>
                <w:highlight w:val="cyan"/>
              </w:rPr>
              <w:t xml:space="preserve">AND SOC013 is </w:t>
            </w:r>
            <w:r w:rsidRPr="00E237E8">
              <w:rPr>
                <w:rFonts w:ascii="Cambria" w:hAnsi="Cambria"/>
                <w:highlight w:val="cyan"/>
              </w:rPr>
              <w:t>&lt;</w:t>
            </w:r>
            <w:r w:rsidRPr="00E237E8">
              <w:rPr>
                <w:highlight w:val="cyan"/>
              </w:rPr>
              <w:t>5)</w:t>
            </w:r>
          </w:p>
          <w:p w:rsidR="006368AF" w:rsidRPr="00E237E8" w:rsidRDefault="006368AF" w:rsidP="0035130E">
            <w:pPr>
              <w:rPr>
                <w:highlight w:val="cyan"/>
              </w:rPr>
            </w:pPr>
          </w:p>
        </w:tc>
        <w:tc>
          <w:tcPr>
            <w:tcW w:w="900" w:type="dxa"/>
            <w:tcBorders>
              <w:bottom w:val="single" w:sz="4" w:space="0" w:color="auto"/>
            </w:tcBorders>
          </w:tcPr>
          <w:p w:rsidR="006368AF" w:rsidRPr="00E237E8" w:rsidRDefault="006368AF">
            <w:pPr>
              <w:rPr>
                <w:highlight w:val="cyan"/>
              </w:rPr>
            </w:pPr>
            <w:r w:rsidRPr="00E237E8">
              <w:rPr>
                <w:highlight w:val="cyan"/>
              </w:rPr>
              <w:t>P</w:t>
            </w:r>
          </w:p>
        </w:tc>
        <w:tc>
          <w:tcPr>
            <w:tcW w:w="1368" w:type="dxa"/>
            <w:tcBorders>
              <w:bottom w:val="single" w:sz="4" w:space="0" w:color="auto"/>
            </w:tcBorders>
          </w:tcPr>
          <w:p w:rsidR="006368AF" w:rsidRPr="00E237E8" w:rsidRDefault="006368AF">
            <w:pPr>
              <w:rPr>
                <w:highlight w:val="cyan"/>
              </w:rPr>
            </w:pPr>
            <w:r w:rsidRPr="00E237E8">
              <w:rPr>
                <w:highlight w:val="cyan"/>
              </w:rPr>
              <w:t>SOC3</w:t>
            </w:r>
          </w:p>
        </w:tc>
      </w:tr>
      <w:tr w:rsidR="00600A81">
        <w:tc>
          <w:tcPr>
            <w:tcW w:w="1278" w:type="dxa"/>
            <w:tcBorders>
              <w:bottom w:val="single" w:sz="4" w:space="0" w:color="auto"/>
            </w:tcBorders>
          </w:tcPr>
          <w:p w:rsidR="006368AF" w:rsidRPr="00E237E8" w:rsidRDefault="006368AF">
            <w:pPr>
              <w:rPr>
                <w:highlight w:val="cyan"/>
              </w:rPr>
            </w:pPr>
            <w:r w:rsidRPr="00E237E8">
              <w:rPr>
                <w:highlight w:val="cyan"/>
              </w:rPr>
              <w:t>Social Anxiety</w:t>
            </w:r>
          </w:p>
        </w:tc>
        <w:tc>
          <w:tcPr>
            <w:tcW w:w="2070" w:type="dxa"/>
            <w:tcBorders>
              <w:bottom w:val="single" w:sz="4" w:space="0" w:color="auto"/>
            </w:tcBorders>
          </w:tcPr>
          <w:p w:rsidR="006368AF" w:rsidRPr="00E237E8" w:rsidRDefault="00B8005B">
            <w:pPr>
              <w:rPr>
                <w:highlight w:val="cyan"/>
              </w:rPr>
            </w:pPr>
            <w:r w:rsidRPr="00E237E8">
              <w:rPr>
                <w:highlight w:val="cyan"/>
              </w:rPr>
              <w:t>Social or Performance</w:t>
            </w:r>
            <w:r>
              <w:rPr>
                <w:highlight w:val="cyan"/>
              </w:rPr>
              <w:t xml:space="preserve"> endorsed AND </w:t>
            </w:r>
            <w:r w:rsidR="006C54C3" w:rsidRPr="00E237E8">
              <w:rPr>
                <w:highlight w:val="cyan"/>
              </w:rPr>
              <w:t xml:space="preserve">Avoidance/distress upon exposure AND duration &gt;= 6 months and </w:t>
            </w:r>
            <w:r w:rsidR="007A6004">
              <w:rPr>
                <w:highlight w:val="cyan"/>
              </w:rPr>
              <w:t>(</w:t>
            </w:r>
            <w:r w:rsidR="006C54C3" w:rsidRPr="00E237E8">
              <w:rPr>
                <w:highlight w:val="cyan"/>
              </w:rPr>
              <w:t>distress or impairment &gt;=5</w:t>
            </w:r>
            <w:r w:rsidR="007A6004">
              <w:rPr>
                <w:highlight w:val="cyan"/>
              </w:rPr>
              <w:t>)</w:t>
            </w:r>
          </w:p>
        </w:tc>
        <w:tc>
          <w:tcPr>
            <w:tcW w:w="3240" w:type="dxa"/>
            <w:tcBorders>
              <w:bottom w:val="single" w:sz="4" w:space="0" w:color="auto"/>
            </w:tcBorders>
          </w:tcPr>
          <w:p w:rsidR="006C54C3" w:rsidRPr="00E237E8" w:rsidRDefault="00B8005B" w:rsidP="006C54C3">
            <w:pPr>
              <w:rPr>
                <w:highlight w:val="cyan"/>
              </w:rPr>
            </w:pPr>
            <w:r>
              <w:rPr>
                <w:highlight w:val="cyan"/>
              </w:rPr>
              <w:t>(</w:t>
            </w:r>
            <w:r w:rsidRPr="00E237E8">
              <w:rPr>
                <w:highlight w:val="cyan"/>
              </w:rPr>
              <w:t>SOC001 or SOC002 or SOC003 or SOCOO4 or SOC005=1</w:t>
            </w:r>
            <w:r>
              <w:rPr>
                <w:highlight w:val="cyan"/>
              </w:rPr>
              <w:t xml:space="preserve">)  AND </w:t>
            </w:r>
            <w:r w:rsidR="006C54C3" w:rsidRPr="00E237E8">
              <w:rPr>
                <w:highlight w:val="cyan"/>
              </w:rPr>
              <w:t>SOC007=1 and [calc duration (</w:t>
            </w:r>
            <w:commentRangeStart w:id="116"/>
            <w:r w:rsidR="006C54C3" w:rsidRPr="00E237E8">
              <w:rPr>
                <w:highlight w:val="cyan"/>
              </w:rPr>
              <w:t>SOC009+SOC010+SOC11</w:t>
            </w:r>
            <w:commentRangeEnd w:id="116"/>
            <w:r w:rsidR="002F782B">
              <w:rPr>
                <w:rStyle w:val="CommentReference"/>
                <w:vanish/>
              </w:rPr>
              <w:commentReference w:id="116"/>
            </w:r>
            <w:r w:rsidR="006C54C3" w:rsidRPr="00E237E8">
              <w:rPr>
                <w:highlight w:val="cyan"/>
              </w:rPr>
              <w:t xml:space="preserve">) &gt;=6 months] and (SOC012 is </w:t>
            </w:r>
            <w:r w:rsidR="006C54C3" w:rsidRPr="00E237E8">
              <w:rPr>
                <w:rFonts w:ascii="Cambria" w:hAnsi="Cambria"/>
                <w:highlight w:val="cyan"/>
              </w:rPr>
              <w:t>&gt;=</w:t>
            </w:r>
            <w:r w:rsidR="006C54C3" w:rsidRPr="00E237E8">
              <w:rPr>
                <w:highlight w:val="cyan"/>
              </w:rPr>
              <w:t>5</w:t>
            </w:r>
          </w:p>
          <w:p w:rsidR="006368AF" w:rsidRPr="00E237E8" w:rsidRDefault="006C54C3" w:rsidP="006C54C3">
            <w:pPr>
              <w:rPr>
                <w:highlight w:val="cyan"/>
              </w:rPr>
            </w:pPr>
            <w:r w:rsidRPr="00E237E8">
              <w:rPr>
                <w:highlight w:val="cyan"/>
              </w:rPr>
              <w:t xml:space="preserve">OR SOC013 is </w:t>
            </w:r>
            <w:r w:rsidRPr="00E237E8">
              <w:rPr>
                <w:rFonts w:ascii="Cambria" w:hAnsi="Cambria"/>
                <w:highlight w:val="cyan"/>
              </w:rPr>
              <w:t>&gt;=</w:t>
            </w:r>
            <w:r w:rsidRPr="00E237E8">
              <w:rPr>
                <w:highlight w:val="cyan"/>
              </w:rPr>
              <w:t>5)</w:t>
            </w:r>
          </w:p>
        </w:tc>
        <w:tc>
          <w:tcPr>
            <w:tcW w:w="900" w:type="dxa"/>
            <w:tcBorders>
              <w:bottom w:val="single" w:sz="4" w:space="0" w:color="auto"/>
            </w:tcBorders>
          </w:tcPr>
          <w:p w:rsidR="006368AF" w:rsidRPr="00E237E8" w:rsidRDefault="00815B84">
            <w:pPr>
              <w:rPr>
                <w:highlight w:val="cyan"/>
              </w:rPr>
            </w:pPr>
            <w:r w:rsidRPr="00E237E8">
              <w:rPr>
                <w:highlight w:val="cyan"/>
              </w:rPr>
              <w:t>P</w:t>
            </w:r>
          </w:p>
        </w:tc>
        <w:tc>
          <w:tcPr>
            <w:tcW w:w="1368" w:type="dxa"/>
            <w:tcBorders>
              <w:bottom w:val="single" w:sz="4" w:space="0" w:color="auto"/>
            </w:tcBorders>
          </w:tcPr>
          <w:p w:rsidR="006368AF" w:rsidRDefault="006368AF">
            <w:r w:rsidRPr="00E237E8">
              <w:rPr>
                <w:highlight w:val="cyan"/>
              </w:rPr>
              <w:t>SOC4</w:t>
            </w:r>
          </w:p>
        </w:tc>
      </w:tr>
      <w:tr w:rsidR="0062139F">
        <w:trPr>
          <w:ins w:id="117" w:author="Monica Calkins" w:date="2011-08-12T16:52:00Z"/>
        </w:trPr>
        <w:tc>
          <w:tcPr>
            <w:tcW w:w="1278" w:type="dxa"/>
            <w:tcBorders>
              <w:bottom w:val="single" w:sz="4" w:space="0" w:color="auto"/>
            </w:tcBorders>
          </w:tcPr>
          <w:p w:rsidR="0062139F" w:rsidRPr="00E237E8" w:rsidRDefault="0062139F">
            <w:pPr>
              <w:rPr>
                <w:ins w:id="118" w:author="Monica Calkins" w:date="2011-08-12T16:52:00Z"/>
                <w:highlight w:val="cyan"/>
              </w:rPr>
            </w:pPr>
            <w:ins w:id="119" w:author="Monica Calkins" w:date="2011-08-12T16:52:00Z">
              <w:r>
                <w:rPr>
                  <w:highlight w:val="cyan"/>
                </w:rPr>
                <w:t>Social Anxiety</w:t>
              </w:r>
            </w:ins>
          </w:p>
        </w:tc>
        <w:tc>
          <w:tcPr>
            <w:tcW w:w="2070" w:type="dxa"/>
            <w:tcBorders>
              <w:bottom w:val="single" w:sz="4" w:space="0" w:color="auto"/>
            </w:tcBorders>
          </w:tcPr>
          <w:p w:rsidR="0062139F" w:rsidRPr="00E237E8" w:rsidRDefault="0062139F">
            <w:pPr>
              <w:rPr>
                <w:ins w:id="120" w:author="Monica Calkins" w:date="2011-08-12T16:52:00Z"/>
                <w:highlight w:val="cyan"/>
              </w:rPr>
            </w:pPr>
            <w:ins w:id="121" w:author="Monica Calkins" w:date="2011-08-12T16:52:00Z">
              <w:r>
                <w:rPr>
                  <w:highlight w:val="cyan"/>
                </w:rPr>
                <w:t>Total number of feared social situations</w:t>
              </w:r>
            </w:ins>
          </w:p>
        </w:tc>
        <w:tc>
          <w:tcPr>
            <w:tcW w:w="3240" w:type="dxa"/>
            <w:tcBorders>
              <w:bottom w:val="single" w:sz="4" w:space="0" w:color="auto"/>
            </w:tcBorders>
          </w:tcPr>
          <w:p w:rsidR="0062139F" w:rsidRDefault="0062139F" w:rsidP="006C54C3">
            <w:pPr>
              <w:rPr>
                <w:ins w:id="122" w:author="Monica Calkins" w:date="2011-08-12T16:52:00Z"/>
                <w:highlight w:val="cyan"/>
              </w:rPr>
            </w:pPr>
            <w:ins w:id="123" w:author="Monica Calkins" w:date="2011-08-12T16:53:00Z">
              <w:r w:rsidRPr="00A109FF">
                <w:rPr>
                  <w:highlight w:val="cyan"/>
                </w:rPr>
                <w:t>SOC001</w:t>
              </w:r>
              <w:r>
                <w:rPr>
                  <w:highlight w:val="cyan"/>
                </w:rPr>
                <w:t xml:space="preserve"> + SOC002 + SOC003 + SOCOO4 +</w:t>
              </w:r>
              <w:r w:rsidRPr="00A109FF">
                <w:rPr>
                  <w:highlight w:val="cyan"/>
                </w:rPr>
                <w:t xml:space="preserve"> SOC005</w:t>
              </w:r>
            </w:ins>
          </w:p>
        </w:tc>
        <w:tc>
          <w:tcPr>
            <w:tcW w:w="900" w:type="dxa"/>
            <w:tcBorders>
              <w:bottom w:val="single" w:sz="4" w:space="0" w:color="auto"/>
            </w:tcBorders>
          </w:tcPr>
          <w:p w:rsidR="0062139F" w:rsidRPr="00E237E8" w:rsidRDefault="0062139F">
            <w:pPr>
              <w:rPr>
                <w:ins w:id="124" w:author="Monica Calkins" w:date="2011-08-12T16:52:00Z"/>
                <w:highlight w:val="cyan"/>
              </w:rPr>
            </w:pPr>
          </w:p>
        </w:tc>
        <w:tc>
          <w:tcPr>
            <w:tcW w:w="1368" w:type="dxa"/>
            <w:tcBorders>
              <w:bottom w:val="single" w:sz="4" w:space="0" w:color="auto"/>
            </w:tcBorders>
          </w:tcPr>
          <w:p w:rsidR="0062139F" w:rsidRPr="00E237E8" w:rsidRDefault="0062139F">
            <w:pPr>
              <w:rPr>
                <w:ins w:id="125" w:author="Monica Calkins" w:date="2011-08-12T16:52:00Z"/>
                <w:highlight w:val="cyan"/>
              </w:rPr>
            </w:pPr>
            <w:proofErr w:type="spellStart"/>
            <w:ins w:id="126" w:author="Monica Calkins" w:date="2011-08-12T16:54:00Z">
              <w:r>
                <w:rPr>
                  <w:highlight w:val="cyan"/>
                </w:rPr>
                <w:t>SOC_Fears_TOT</w:t>
              </w:r>
            </w:ins>
            <w:proofErr w:type="spellEnd"/>
          </w:p>
        </w:tc>
      </w:tr>
      <w:tr w:rsidR="00B8005B">
        <w:tc>
          <w:tcPr>
            <w:tcW w:w="1278" w:type="dxa"/>
            <w:tcBorders>
              <w:bottom w:val="single" w:sz="4" w:space="0" w:color="auto"/>
            </w:tcBorders>
          </w:tcPr>
          <w:p w:rsidR="00B8005B" w:rsidRPr="00B8005B" w:rsidRDefault="00B8005B"/>
        </w:tc>
        <w:tc>
          <w:tcPr>
            <w:tcW w:w="2070" w:type="dxa"/>
            <w:tcBorders>
              <w:bottom w:val="single" w:sz="4" w:space="0" w:color="auto"/>
            </w:tcBorders>
          </w:tcPr>
          <w:p w:rsidR="00B8005B" w:rsidRPr="00B8005B" w:rsidRDefault="00B8005B"/>
        </w:tc>
        <w:tc>
          <w:tcPr>
            <w:tcW w:w="3240" w:type="dxa"/>
            <w:tcBorders>
              <w:bottom w:val="single" w:sz="4" w:space="0" w:color="auto"/>
            </w:tcBorders>
          </w:tcPr>
          <w:p w:rsidR="00B8005B" w:rsidRPr="00B8005B" w:rsidRDefault="00B8005B" w:rsidP="006C54C3"/>
        </w:tc>
        <w:tc>
          <w:tcPr>
            <w:tcW w:w="900" w:type="dxa"/>
            <w:tcBorders>
              <w:bottom w:val="single" w:sz="4" w:space="0" w:color="auto"/>
            </w:tcBorders>
          </w:tcPr>
          <w:p w:rsidR="00B8005B" w:rsidRPr="00B8005B" w:rsidRDefault="00B8005B"/>
        </w:tc>
        <w:tc>
          <w:tcPr>
            <w:tcW w:w="1368" w:type="dxa"/>
            <w:tcBorders>
              <w:bottom w:val="single" w:sz="4" w:space="0" w:color="auto"/>
            </w:tcBorders>
          </w:tcPr>
          <w:p w:rsidR="00B8005B" w:rsidRPr="00B8005B" w:rsidRDefault="00B8005B"/>
        </w:tc>
      </w:tr>
      <w:tr w:rsidR="00223CCB">
        <w:tc>
          <w:tcPr>
            <w:tcW w:w="1278" w:type="dxa"/>
            <w:tcBorders>
              <w:bottom w:val="single" w:sz="4" w:space="0" w:color="auto"/>
            </w:tcBorders>
          </w:tcPr>
          <w:p w:rsidR="00223CCB" w:rsidRPr="00E237E8" w:rsidRDefault="00223CCB">
            <w:pPr>
              <w:rPr>
                <w:highlight w:val="cyan"/>
              </w:rPr>
            </w:pPr>
            <w:r>
              <w:rPr>
                <w:highlight w:val="cyan"/>
              </w:rPr>
              <w:t>Panic Disorder</w:t>
            </w:r>
          </w:p>
        </w:tc>
        <w:tc>
          <w:tcPr>
            <w:tcW w:w="2070" w:type="dxa"/>
            <w:tcBorders>
              <w:bottom w:val="single" w:sz="4" w:space="0" w:color="auto"/>
            </w:tcBorders>
          </w:tcPr>
          <w:p w:rsidR="00223CCB" w:rsidRPr="00E237E8" w:rsidRDefault="00223CCB">
            <w:pPr>
              <w:rPr>
                <w:highlight w:val="cyan"/>
              </w:rPr>
            </w:pPr>
            <w:r>
              <w:rPr>
                <w:highlight w:val="cyan"/>
              </w:rPr>
              <w:t>Denied attack</w:t>
            </w:r>
          </w:p>
        </w:tc>
        <w:tc>
          <w:tcPr>
            <w:tcW w:w="3240" w:type="dxa"/>
            <w:tcBorders>
              <w:bottom w:val="single" w:sz="4" w:space="0" w:color="auto"/>
            </w:tcBorders>
          </w:tcPr>
          <w:p w:rsidR="00223CCB" w:rsidRPr="00E237E8" w:rsidRDefault="00223CCB" w:rsidP="006C54C3">
            <w:pPr>
              <w:rPr>
                <w:highlight w:val="cyan"/>
              </w:rPr>
            </w:pPr>
            <w:r w:rsidRPr="000848BD">
              <w:rPr>
                <w:highlight w:val="cyan"/>
              </w:rPr>
              <w:t>PAN001=0 and PAN003=0 and PAN004=0</w:t>
            </w:r>
          </w:p>
        </w:tc>
        <w:tc>
          <w:tcPr>
            <w:tcW w:w="900" w:type="dxa"/>
            <w:tcBorders>
              <w:bottom w:val="single" w:sz="4" w:space="0" w:color="auto"/>
            </w:tcBorders>
          </w:tcPr>
          <w:p w:rsidR="00223CCB" w:rsidRPr="00E237E8" w:rsidRDefault="00223CCB">
            <w:pPr>
              <w:rPr>
                <w:highlight w:val="cyan"/>
              </w:rPr>
            </w:pPr>
            <w:r>
              <w:rPr>
                <w:highlight w:val="cyan"/>
              </w:rPr>
              <w:t>P</w:t>
            </w:r>
          </w:p>
        </w:tc>
        <w:tc>
          <w:tcPr>
            <w:tcW w:w="1368" w:type="dxa"/>
            <w:tcBorders>
              <w:bottom w:val="single" w:sz="4" w:space="0" w:color="auto"/>
            </w:tcBorders>
          </w:tcPr>
          <w:p w:rsidR="00223CCB" w:rsidRPr="00E237E8" w:rsidRDefault="00223CCB">
            <w:pPr>
              <w:rPr>
                <w:highlight w:val="cyan"/>
              </w:rPr>
            </w:pPr>
            <w:r>
              <w:rPr>
                <w:highlight w:val="cyan"/>
              </w:rPr>
              <w:t>PAN0</w:t>
            </w:r>
          </w:p>
        </w:tc>
      </w:tr>
      <w:tr w:rsidR="00600A81" w:rsidRPr="00FB3E47">
        <w:tc>
          <w:tcPr>
            <w:tcW w:w="1278" w:type="dxa"/>
            <w:tcBorders>
              <w:top w:val="single" w:sz="4" w:space="0" w:color="auto"/>
            </w:tcBorders>
          </w:tcPr>
          <w:p w:rsidR="006368AF" w:rsidRPr="00FB3E47" w:rsidRDefault="006368AF">
            <w:pPr>
              <w:rPr>
                <w:highlight w:val="cyan"/>
              </w:rPr>
            </w:pPr>
            <w:r w:rsidRPr="00FB3E47">
              <w:rPr>
                <w:highlight w:val="cyan"/>
              </w:rPr>
              <w:t>Panic Disorder</w:t>
            </w:r>
          </w:p>
        </w:tc>
        <w:tc>
          <w:tcPr>
            <w:tcW w:w="2070" w:type="dxa"/>
            <w:tcBorders>
              <w:top w:val="single" w:sz="4" w:space="0" w:color="auto"/>
            </w:tcBorders>
          </w:tcPr>
          <w:p w:rsidR="006368AF" w:rsidRPr="00FB3E47" w:rsidRDefault="006368AF" w:rsidP="007A6004">
            <w:pPr>
              <w:rPr>
                <w:highlight w:val="cyan"/>
              </w:rPr>
            </w:pPr>
            <w:r w:rsidRPr="00FB3E47">
              <w:rPr>
                <w:highlight w:val="cyan"/>
              </w:rPr>
              <w:t>Ever had an attack</w:t>
            </w:r>
            <w:r w:rsidR="007A6004">
              <w:rPr>
                <w:highlight w:val="cyan"/>
              </w:rPr>
              <w:t xml:space="preserve"> </w:t>
            </w:r>
          </w:p>
        </w:tc>
        <w:tc>
          <w:tcPr>
            <w:tcW w:w="3240" w:type="dxa"/>
            <w:tcBorders>
              <w:top w:val="single" w:sz="4" w:space="0" w:color="auto"/>
            </w:tcBorders>
          </w:tcPr>
          <w:p w:rsidR="006368AF" w:rsidRPr="00FB3E47" w:rsidRDefault="007A6004">
            <w:pPr>
              <w:rPr>
                <w:highlight w:val="cyan"/>
              </w:rPr>
            </w:pPr>
            <w:r>
              <w:rPr>
                <w:highlight w:val="cyan"/>
              </w:rPr>
              <w:t>(</w:t>
            </w:r>
            <w:r w:rsidR="006368AF" w:rsidRPr="00FB3E47">
              <w:rPr>
                <w:highlight w:val="cyan"/>
              </w:rPr>
              <w:t>PAN001=1 or PAN003=1 or PAN004=</w:t>
            </w:r>
            <w:proofErr w:type="gramStart"/>
            <w:r w:rsidR="006368AF" w:rsidRPr="00FB3E47">
              <w:rPr>
                <w:highlight w:val="cyan"/>
              </w:rPr>
              <w:t xml:space="preserve">1 </w:t>
            </w:r>
            <w:r>
              <w:rPr>
                <w:highlight w:val="cyan"/>
              </w:rPr>
              <w:t>)</w:t>
            </w:r>
            <w:proofErr w:type="gramEnd"/>
            <w:r>
              <w:rPr>
                <w:highlight w:val="cyan"/>
              </w:rPr>
              <w:t xml:space="preserve"> </w:t>
            </w:r>
          </w:p>
        </w:tc>
        <w:tc>
          <w:tcPr>
            <w:tcW w:w="900" w:type="dxa"/>
            <w:tcBorders>
              <w:top w:val="single" w:sz="4" w:space="0" w:color="auto"/>
            </w:tcBorders>
          </w:tcPr>
          <w:p w:rsidR="006368AF" w:rsidRPr="00FB3E47" w:rsidRDefault="00815B84">
            <w:pPr>
              <w:rPr>
                <w:highlight w:val="cyan"/>
              </w:rPr>
            </w:pPr>
            <w:r w:rsidRPr="00FB3E47">
              <w:rPr>
                <w:highlight w:val="cyan"/>
              </w:rPr>
              <w:t>P</w:t>
            </w:r>
          </w:p>
        </w:tc>
        <w:tc>
          <w:tcPr>
            <w:tcW w:w="1368" w:type="dxa"/>
            <w:tcBorders>
              <w:top w:val="single" w:sz="4" w:space="0" w:color="auto"/>
            </w:tcBorders>
          </w:tcPr>
          <w:p w:rsidR="006368AF" w:rsidRPr="00FB3E47" w:rsidRDefault="006368AF">
            <w:pPr>
              <w:rPr>
                <w:highlight w:val="cyan"/>
              </w:rPr>
            </w:pPr>
            <w:r w:rsidRPr="00FB3E47">
              <w:rPr>
                <w:highlight w:val="cyan"/>
              </w:rPr>
              <w:t>PAN1</w:t>
            </w:r>
          </w:p>
        </w:tc>
      </w:tr>
      <w:tr w:rsidR="00223CCB" w:rsidRPr="00FB3E47">
        <w:tc>
          <w:tcPr>
            <w:tcW w:w="1278" w:type="dxa"/>
            <w:tcBorders>
              <w:top w:val="single" w:sz="4" w:space="0" w:color="auto"/>
            </w:tcBorders>
          </w:tcPr>
          <w:p w:rsidR="00223CCB" w:rsidRPr="00FB3E47" w:rsidRDefault="00223CCB">
            <w:pPr>
              <w:rPr>
                <w:highlight w:val="cyan"/>
              </w:rPr>
            </w:pPr>
            <w:r w:rsidRPr="00FB3E47">
              <w:rPr>
                <w:highlight w:val="cyan"/>
              </w:rPr>
              <w:t>Panic Disorder</w:t>
            </w:r>
          </w:p>
        </w:tc>
        <w:tc>
          <w:tcPr>
            <w:tcW w:w="2070" w:type="dxa"/>
            <w:tcBorders>
              <w:top w:val="single" w:sz="4" w:space="0" w:color="auto"/>
            </w:tcBorders>
          </w:tcPr>
          <w:p w:rsidR="00223CCB" w:rsidRPr="00FB3E47" w:rsidRDefault="00FB3E47" w:rsidP="00FB3E47">
            <w:pPr>
              <w:rPr>
                <w:highlight w:val="cyan"/>
              </w:rPr>
            </w:pPr>
            <w:r w:rsidRPr="00FB3E47">
              <w:rPr>
                <w:highlight w:val="cyan"/>
              </w:rPr>
              <w:t>1 or more panic attacks with at least one occurring out of the blue BUT (no worry that it would happen again, stop doing things OR do things differently), OR if worry etc, lasted &lt;1 month</w:t>
            </w:r>
          </w:p>
        </w:tc>
        <w:tc>
          <w:tcPr>
            <w:tcW w:w="3240" w:type="dxa"/>
            <w:tcBorders>
              <w:top w:val="single" w:sz="4" w:space="0" w:color="auto"/>
            </w:tcBorders>
          </w:tcPr>
          <w:p w:rsidR="00223CCB" w:rsidRPr="00FB3E47" w:rsidRDefault="00FB3E47">
            <w:pPr>
              <w:rPr>
                <w:highlight w:val="cyan"/>
              </w:rPr>
            </w:pPr>
            <w:r w:rsidRPr="00FB3E47">
              <w:rPr>
                <w:highlight w:val="cyan"/>
              </w:rPr>
              <w:t>(PAN001=1 or PAN003=1 or PAN004=1) AND PAN005=1 AND PAN007=0 OR [PAN007=1 AND (calc duration PAN008+PAN009+PAN010 &lt;1 month)]</w:t>
            </w:r>
          </w:p>
        </w:tc>
        <w:tc>
          <w:tcPr>
            <w:tcW w:w="900" w:type="dxa"/>
            <w:tcBorders>
              <w:top w:val="single" w:sz="4" w:space="0" w:color="auto"/>
            </w:tcBorders>
          </w:tcPr>
          <w:p w:rsidR="00223CCB" w:rsidRPr="00FB3E47" w:rsidRDefault="00FB3E47">
            <w:pPr>
              <w:rPr>
                <w:highlight w:val="cyan"/>
              </w:rPr>
            </w:pPr>
            <w:r w:rsidRPr="00FB3E47">
              <w:rPr>
                <w:highlight w:val="cyan"/>
              </w:rPr>
              <w:t>P</w:t>
            </w:r>
          </w:p>
        </w:tc>
        <w:tc>
          <w:tcPr>
            <w:tcW w:w="1368" w:type="dxa"/>
            <w:tcBorders>
              <w:top w:val="single" w:sz="4" w:space="0" w:color="auto"/>
            </w:tcBorders>
          </w:tcPr>
          <w:p w:rsidR="00223CCB" w:rsidRPr="00FB3E47" w:rsidRDefault="005D0A88">
            <w:pPr>
              <w:rPr>
                <w:highlight w:val="cyan"/>
              </w:rPr>
            </w:pPr>
            <w:r w:rsidRPr="00FB3E47">
              <w:rPr>
                <w:highlight w:val="cyan"/>
              </w:rPr>
              <w:t>PAN2</w:t>
            </w:r>
          </w:p>
        </w:tc>
      </w:tr>
      <w:tr w:rsidR="00600A81" w:rsidRPr="00FB3E47">
        <w:tc>
          <w:tcPr>
            <w:tcW w:w="1278" w:type="dxa"/>
            <w:tcBorders>
              <w:bottom w:val="single" w:sz="4" w:space="0" w:color="auto"/>
            </w:tcBorders>
          </w:tcPr>
          <w:p w:rsidR="006368AF" w:rsidRPr="00FB3E47" w:rsidRDefault="006368AF">
            <w:pPr>
              <w:rPr>
                <w:highlight w:val="cyan"/>
              </w:rPr>
            </w:pPr>
            <w:r w:rsidRPr="00FB3E47">
              <w:rPr>
                <w:highlight w:val="cyan"/>
              </w:rPr>
              <w:t>Panic Disorder</w:t>
            </w:r>
          </w:p>
        </w:tc>
        <w:tc>
          <w:tcPr>
            <w:tcW w:w="2070" w:type="dxa"/>
            <w:tcBorders>
              <w:bottom w:val="single" w:sz="4" w:space="0" w:color="auto"/>
            </w:tcBorders>
          </w:tcPr>
          <w:p w:rsidR="006368AF" w:rsidRPr="00FB3E47" w:rsidRDefault="00FB3E47" w:rsidP="004D3DFC">
            <w:pPr>
              <w:rPr>
                <w:highlight w:val="cyan"/>
              </w:rPr>
            </w:pPr>
            <w:r w:rsidRPr="00FB3E47">
              <w:rPr>
                <w:highlight w:val="cyan"/>
              </w:rPr>
              <w:t>(2 or more panic attacks, i.e., recurrent), with at least one (</w:t>
            </w:r>
            <w:ins w:id="127" w:author="Monica Calkins" w:date="2011-08-12T17:02:00Z">
              <w:r w:rsidR="0062139F">
                <w:rPr>
                  <w:highlight w:val="cyan"/>
                </w:rPr>
                <w:t xml:space="preserve">sudden and </w:t>
              </w:r>
            </w:ins>
            <w:r w:rsidRPr="00FB3E47">
              <w:rPr>
                <w:highlight w:val="cyan"/>
              </w:rPr>
              <w:t>occurring out of the blue), AND (worry that it would happen again, stop doing things OR do things differently), which (lasted &gt;=1 month) BUT distress and impairment &lt;5</w:t>
            </w:r>
          </w:p>
        </w:tc>
        <w:tc>
          <w:tcPr>
            <w:tcW w:w="3240" w:type="dxa"/>
            <w:tcBorders>
              <w:bottom w:val="single" w:sz="4" w:space="0" w:color="auto"/>
            </w:tcBorders>
          </w:tcPr>
          <w:p w:rsidR="006368AF" w:rsidRPr="00FB3E47" w:rsidRDefault="00FB3E47">
            <w:pPr>
              <w:rPr>
                <w:highlight w:val="cyan"/>
              </w:rPr>
            </w:pPr>
            <w:r w:rsidRPr="00FB3E47">
              <w:rPr>
                <w:highlight w:val="cyan"/>
              </w:rPr>
              <w:t xml:space="preserve">(PAN001=1 or PAN003=1 or PAN004=1) AND (PAN016&gt;=2) AND PAN005=1 </w:t>
            </w:r>
            <w:commentRangeStart w:id="128"/>
            <w:r w:rsidRPr="00FB3E47">
              <w:rPr>
                <w:highlight w:val="cyan"/>
              </w:rPr>
              <w:t>AND</w:t>
            </w:r>
            <w:commentRangeEnd w:id="128"/>
            <w:r w:rsidR="009E013A">
              <w:rPr>
                <w:rStyle w:val="CommentReference"/>
              </w:rPr>
              <w:commentReference w:id="128"/>
            </w:r>
            <w:proofErr w:type="gramStart"/>
            <w:r w:rsidRPr="00FB3E47">
              <w:rPr>
                <w:highlight w:val="cyan"/>
              </w:rPr>
              <w:t xml:space="preserve"> </w:t>
            </w:r>
            <w:ins w:id="129" w:author="Monica Calkins" w:date="2011-08-12T17:01:00Z">
              <w:r w:rsidR="0062139F">
                <w:rPr>
                  <w:highlight w:val="cyan"/>
                </w:rPr>
                <w:t xml:space="preserve"> PAN006</w:t>
              </w:r>
              <w:proofErr w:type="gramEnd"/>
              <w:r w:rsidR="0062139F">
                <w:rPr>
                  <w:highlight w:val="cyan"/>
                </w:rPr>
                <w:t xml:space="preserve">=1 </w:t>
              </w:r>
            </w:ins>
            <w:ins w:id="130" w:author="Monica Calkins" w:date="2011-08-12T17:02:00Z">
              <w:r w:rsidR="001D0C4D">
                <w:rPr>
                  <w:highlight w:val="cyan"/>
                </w:rPr>
                <w:t xml:space="preserve">AND </w:t>
              </w:r>
            </w:ins>
            <w:r w:rsidRPr="00FB3E47">
              <w:rPr>
                <w:highlight w:val="cyan"/>
              </w:rPr>
              <w:t>PAN007=1 AND (calc duration PAN008+PAN009+PAN010 &gt;=1 month) AND (PAN012&lt;5 AND PAN013&lt;5)</w:t>
            </w:r>
          </w:p>
        </w:tc>
        <w:tc>
          <w:tcPr>
            <w:tcW w:w="900" w:type="dxa"/>
            <w:tcBorders>
              <w:bottom w:val="single" w:sz="4" w:space="0" w:color="auto"/>
            </w:tcBorders>
          </w:tcPr>
          <w:p w:rsidR="006368AF" w:rsidRPr="00FB3E47" w:rsidRDefault="00815B84">
            <w:pPr>
              <w:rPr>
                <w:highlight w:val="cyan"/>
              </w:rPr>
            </w:pPr>
            <w:r w:rsidRPr="00FB3E47">
              <w:rPr>
                <w:highlight w:val="cyan"/>
              </w:rPr>
              <w:t>P</w:t>
            </w:r>
          </w:p>
        </w:tc>
        <w:tc>
          <w:tcPr>
            <w:tcW w:w="1368" w:type="dxa"/>
            <w:tcBorders>
              <w:bottom w:val="single" w:sz="4" w:space="0" w:color="auto"/>
            </w:tcBorders>
          </w:tcPr>
          <w:p w:rsidR="006368AF" w:rsidRPr="00FB3E47" w:rsidRDefault="006368AF">
            <w:pPr>
              <w:rPr>
                <w:highlight w:val="cyan"/>
              </w:rPr>
            </w:pPr>
            <w:r w:rsidRPr="00FB3E47">
              <w:rPr>
                <w:highlight w:val="cyan"/>
              </w:rPr>
              <w:t>PAN3</w:t>
            </w:r>
          </w:p>
        </w:tc>
      </w:tr>
      <w:tr w:rsidR="00600A81">
        <w:tc>
          <w:tcPr>
            <w:tcW w:w="1278" w:type="dxa"/>
            <w:tcBorders>
              <w:bottom w:val="single" w:sz="4" w:space="0" w:color="auto"/>
            </w:tcBorders>
          </w:tcPr>
          <w:p w:rsidR="006368AF" w:rsidRPr="00FB3E47" w:rsidRDefault="006368AF">
            <w:pPr>
              <w:rPr>
                <w:highlight w:val="cyan"/>
              </w:rPr>
            </w:pPr>
            <w:r w:rsidRPr="00FB3E47">
              <w:rPr>
                <w:highlight w:val="cyan"/>
              </w:rPr>
              <w:t>Panic Disorder</w:t>
            </w:r>
          </w:p>
        </w:tc>
        <w:tc>
          <w:tcPr>
            <w:tcW w:w="2070" w:type="dxa"/>
            <w:tcBorders>
              <w:bottom w:val="single" w:sz="4" w:space="0" w:color="auto"/>
            </w:tcBorders>
          </w:tcPr>
          <w:p w:rsidR="006368AF" w:rsidRPr="00FB3E47" w:rsidRDefault="005D0A88" w:rsidP="005D0A88">
            <w:pPr>
              <w:rPr>
                <w:highlight w:val="cyan"/>
              </w:rPr>
            </w:pPr>
            <w:r w:rsidRPr="00FB3E47">
              <w:rPr>
                <w:highlight w:val="cyan"/>
              </w:rPr>
              <w:t>(2 or more panic attacks, i.e., recurrent</w:t>
            </w:r>
            <w:proofErr w:type="gramStart"/>
            <w:r w:rsidRPr="00FB3E47">
              <w:rPr>
                <w:highlight w:val="cyan"/>
              </w:rPr>
              <w:t>) ,</w:t>
            </w:r>
            <w:proofErr w:type="gramEnd"/>
            <w:r w:rsidRPr="00FB3E47">
              <w:rPr>
                <w:highlight w:val="cyan"/>
              </w:rPr>
              <w:t xml:space="preserve"> with at least one (</w:t>
            </w:r>
            <w:ins w:id="131" w:author="Monica Calkins" w:date="2011-08-12T17:02:00Z">
              <w:r w:rsidR="0062139F">
                <w:rPr>
                  <w:highlight w:val="cyan"/>
                </w:rPr>
                <w:t xml:space="preserve">sudden and </w:t>
              </w:r>
            </w:ins>
            <w:r w:rsidRPr="00FB3E47">
              <w:rPr>
                <w:highlight w:val="cyan"/>
              </w:rPr>
              <w:t>occurring out of the blue), AND (worry that it would happen again, stop doing things OR do things differently), which (lasted &gt;=1 month) AND distress or impairment &gt;=5</w:t>
            </w:r>
          </w:p>
        </w:tc>
        <w:tc>
          <w:tcPr>
            <w:tcW w:w="3240" w:type="dxa"/>
            <w:tcBorders>
              <w:bottom w:val="single" w:sz="4" w:space="0" w:color="auto"/>
            </w:tcBorders>
          </w:tcPr>
          <w:p w:rsidR="006368AF" w:rsidRPr="00FB3E47" w:rsidRDefault="005D0A88">
            <w:pPr>
              <w:rPr>
                <w:highlight w:val="cyan"/>
              </w:rPr>
            </w:pPr>
            <w:r w:rsidRPr="00FB3E47">
              <w:rPr>
                <w:highlight w:val="cyan"/>
              </w:rPr>
              <w:t xml:space="preserve">(PAN001=1 or PAN003=1 or PAN004=1) AND (PAN016&gt;=2) AND </w:t>
            </w:r>
            <w:commentRangeStart w:id="132"/>
            <w:r w:rsidRPr="00FB3E47">
              <w:rPr>
                <w:highlight w:val="cyan"/>
              </w:rPr>
              <w:t xml:space="preserve">PAN005=1 AND </w:t>
            </w:r>
            <w:ins w:id="133" w:author="Monica Calkins" w:date="2011-08-12T17:02:00Z">
              <w:r w:rsidR="0062139F">
                <w:rPr>
                  <w:highlight w:val="cyan"/>
                </w:rPr>
                <w:t xml:space="preserve">PAN006=1 </w:t>
              </w:r>
            </w:ins>
            <w:ins w:id="134" w:author="Monica Calkins" w:date="2011-08-12T17:03:00Z">
              <w:r w:rsidR="001D0C4D">
                <w:rPr>
                  <w:highlight w:val="cyan"/>
                </w:rPr>
                <w:t xml:space="preserve">AND </w:t>
              </w:r>
            </w:ins>
            <w:r w:rsidRPr="00FB3E47">
              <w:rPr>
                <w:highlight w:val="cyan"/>
              </w:rPr>
              <w:t>PAN007=1</w:t>
            </w:r>
            <w:commentRangeEnd w:id="132"/>
            <w:r w:rsidR="00AC6971">
              <w:rPr>
                <w:rStyle w:val="CommentReference"/>
                <w:vanish/>
              </w:rPr>
              <w:commentReference w:id="132"/>
            </w:r>
            <w:r w:rsidRPr="00FB3E47">
              <w:rPr>
                <w:highlight w:val="cyan"/>
              </w:rPr>
              <w:t xml:space="preserve"> AND (calc duration PAN008+PAN009+PAN010 &gt;=1 month) AND (PAN012&gt;=5 or PAN013&gt;=5)</w:t>
            </w:r>
          </w:p>
        </w:tc>
        <w:tc>
          <w:tcPr>
            <w:tcW w:w="900" w:type="dxa"/>
            <w:tcBorders>
              <w:bottom w:val="single" w:sz="4" w:space="0" w:color="auto"/>
            </w:tcBorders>
          </w:tcPr>
          <w:p w:rsidR="006368AF" w:rsidRPr="00FB3E47" w:rsidRDefault="00815B84">
            <w:pPr>
              <w:rPr>
                <w:highlight w:val="cyan"/>
              </w:rPr>
            </w:pPr>
            <w:r w:rsidRPr="00FB3E47">
              <w:rPr>
                <w:highlight w:val="cyan"/>
              </w:rPr>
              <w:t>P</w:t>
            </w:r>
          </w:p>
        </w:tc>
        <w:tc>
          <w:tcPr>
            <w:tcW w:w="1368" w:type="dxa"/>
            <w:tcBorders>
              <w:bottom w:val="single" w:sz="4" w:space="0" w:color="auto"/>
            </w:tcBorders>
          </w:tcPr>
          <w:p w:rsidR="006368AF" w:rsidRDefault="006368AF">
            <w:r w:rsidRPr="00FB3E47">
              <w:rPr>
                <w:highlight w:val="cyan"/>
              </w:rPr>
              <w:t>PAN4</w:t>
            </w:r>
          </w:p>
        </w:tc>
      </w:tr>
      <w:tr w:rsidR="004D70C9">
        <w:tc>
          <w:tcPr>
            <w:tcW w:w="1278" w:type="dxa"/>
            <w:tcBorders>
              <w:bottom w:val="single" w:sz="4" w:space="0" w:color="auto"/>
            </w:tcBorders>
          </w:tcPr>
          <w:p w:rsidR="004D70C9" w:rsidRPr="00FB3E47" w:rsidRDefault="004D70C9" w:rsidP="00EE6AAB">
            <w:pPr>
              <w:rPr>
                <w:highlight w:val="cyan"/>
              </w:rPr>
            </w:pPr>
            <w:r>
              <w:rPr>
                <w:highlight w:val="cyan"/>
              </w:rPr>
              <w:t>Panic Disorder with Agoraphobia</w:t>
            </w:r>
          </w:p>
        </w:tc>
        <w:tc>
          <w:tcPr>
            <w:tcW w:w="2070" w:type="dxa"/>
            <w:tcBorders>
              <w:bottom w:val="single" w:sz="4" w:space="0" w:color="auto"/>
            </w:tcBorders>
          </w:tcPr>
          <w:p w:rsidR="004D70C9" w:rsidRPr="00FB3E47" w:rsidRDefault="004D70C9" w:rsidP="005D0A88">
            <w:pPr>
              <w:rPr>
                <w:highlight w:val="cyan"/>
              </w:rPr>
            </w:pPr>
          </w:p>
        </w:tc>
        <w:tc>
          <w:tcPr>
            <w:tcW w:w="3240" w:type="dxa"/>
            <w:tcBorders>
              <w:bottom w:val="single" w:sz="4" w:space="0" w:color="auto"/>
            </w:tcBorders>
          </w:tcPr>
          <w:p w:rsidR="004D70C9" w:rsidRPr="00FB3E47" w:rsidRDefault="004D70C9">
            <w:pPr>
              <w:rPr>
                <w:highlight w:val="cyan"/>
              </w:rPr>
            </w:pPr>
            <w:r>
              <w:rPr>
                <w:highlight w:val="cyan"/>
              </w:rPr>
              <w:t>If PAN4=1 and AGR4=1, then PD with agoraphobia=1.</w:t>
            </w:r>
          </w:p>
        </w:tc>
        <w:tc>
          <w:tcPr>
            <w:tcW w:w="900" w:type="dxa"/>
            <w:tcBorders>
              <w:bottom w:val="single" w:sz="4" w:space="0" w:color="auto"/>
            </w:tcBorders>
          </w:tcPr>
          <w:p w:rsidR="004D70C9" w:rsidRPr="00FB3E47" w:rsidRDefault="004D70C9">
            <w:pPr>
              <w:rPr>
                <w:highlight w:val="cyan"/>
              </w:rPr>
            </w:pPr>
          </w:p>
        </w:tc>
        <w:tc>
          <w:tcPr>
            <w:tcW w:w="1368" w:type="dxa"/>
            <w:tcBorders>
              <w:bottom w:val="single" w:sz="4" w:space="0" w:color="auto"/>
            </w:tcBorders>
          </w:tcPr>
          <w:p w:rsidR="004D70C9" w:rsidRPr="00FB3E47" w:rsidRDefault="004D70C9">
            <w:pPr>
              <w:rPr>
                <w:highlight w:val="cyan"/>
              </w:rPr>
            </w:pPr>
            <w:r>
              <w:rPr>
                <w:highlight w:val="cyan"/>
              </w:rPr>
              <w:t>PDAGR</w:t>
            </w:r>
          </w:p>
        </w:tc>
      </w:tr>
      <w:tr w:rsidR="00341D94">
        <w:tc>
          <w:tcPr>
            <w:tcW w:w="1278" w:type="dxa"/>
            <w:tcBorders>
              <w:bottom w:val="single" w:sz="4" w:space="0" w:color="auto"/>
            </w:tcBorders>
          </w:tcPr>
          <w:p w:rsidR="00341D94" w:rsidRDefault="00341D94" w:rsidP="00EE6AAB">
            <w:pPr>
              <w:rPr>
                <w:highlight w:val="cyan"/>
              </w:rPr>
            </w:pPr>
            <w:commentRangeStart w:id="135"/>
            <w:r>
              <w:rPr>
                <w:highlight w:val="cyan"/>
              </w:rPr>
              <w:t>Agoraphobia</w:t>
            </w:r>
            <w:commentRangeEnd w:id="135"/>
            <w:r w:rsidR="00691496">
              <w:rPr>
                <w:rStyle w:val="CommentReference"/>
              </w:rPr>
              <w:commentReference w:id="135"/>
            </w:r>
          </w:p>
        </w:tc>
        <w:tc>
          <w:tcPr>
            <w:tcW w:w="2070" w:type="dxa"/>
            <w:tcBorders>
              <w:bottom w:val="single" w:sz="4" w:space="0" w:color="auto"/>
            </w:tcBorders>
          </w:tcPr>
          <w:p w:rsidR="00341D94" w:rsidRPr="00FB3E47" w:rsidRDefault="00341D94" w:rsidP="005D0A88">
            <w:pPr>
              <w:rPr>
                <w:highlight w:val="cyan"/>
              </w:rPr>
            </w:pPr>
            <w:r>
              <w:rPr>
                <w:highlight w:val="cyan"/>
              </w:rPr>
              <w:t>Denied fear</w:t>
            </w:r>
          </w:p>
        </w:tc>
        <w:tc>
          <w:tcPr>
            <w:tcW w:w="3240" w:type="dxa"/>
            <w:tcBorders>
              <w:bottom w:val="single" w:sz="4" w:space="0" w:color="auto"/>
            </w:tcBorders>
          </w:tcPr>
          <w:p w:rsidR="00341D94" w:rsidRDefault="007A6004">
            <w:pPr>
              <w:rPr>
                <w:highlight w:val="cyan"/>
              </w:rPr>
            </w:pPr>
            <w:r>
              <w:rPr>
                <w:highlight w:val="cyan"/>
              </w:rPr>
              <w:t>AGR001=0 and AGR002=0 and AGR003=0 and AGR004=0 and AGR005=0 and AGR006=0 and AGR007=0 and</w:t>
            </w:r>
            <w:r w:rsidR="00341D94" w:rsidRPr="00341D94">
              <w:rPr>
                <w:highlight w:val="cyan"/>
              </w:rPr>
              <w:t xml:space="preserve"> AGR008=0</w:t>
            </w:r>
          </w:p>
        </w:tc>
        <w:tc>
          <w:tcPr>
            <w:tcW w:w="900" w:type="dxa"/>
            <w:tcBorders>
              <w:bottom w:val="single" w:sz="4" w:space="0" w:color="auto"/>
            </w:tcBorders>
          </w:tcPr>
          <w:p w:rsidR="00341D94" w:rsidRPr="00FB3E47" w:rsidRDefault="00341D94">
            <w:pPr>
              <w:rPr>
                <w:highlight w:val="cyan"/>
              </w:rPr>
            </w:pPr>
            <w:r>
              <w:rPr>
                <w:highlight w:val="cyan"/>
              </w:rPr>
              <w:t>P</w:t>
            </w:r>
          </w:p>
        </w:tc>
        <w:tc>
          <w:tcPr>
            <w:tcW w:w="1368" w:type="dxa"/>
            <w:tcBorders>
              <w:bottom w:val="single" w:sz="4" w:space="0" w:color="auto"/>
            </w:tcBorders>
          </w:tcPr>
          <w:p w:rsidR="00341D94" w:rsidRDefault="00341D94">
            <w:pPr>
              <w:rPr>
                <w:highlight w:val="cyan"/>
              </w:rPr>
            </w:pPr>
            <w:r>
              <w:rPr>
                <w:highlight w:val="cyan"/>
              </w:rPr>
              <w:t>AGR</w:t>
            </w:r>
            <w:r w:rsidR="007A6004">
              <w:rPr>
                <w:highlight w:val="cyan"/>
              </w:rPr>
              <w:t>0</w:t>
            </w:r>
          </w:p>
        </w:tc>
      </w:tr>
      <w:tr w:rsidR="00600A81" w:rsidRPr="00BA4FB6">
        <w:tc>
          <w:tcPr>
            <w:tcW w:w="1278" w:type="dxa"/>
            <w:tcBorders>
              <w:top w:val="single" w:sz="4" w:space="0" w:color="auto"/>
            </w:tcBorders>
          </w:tcPr>
          <w:p w:rsidR="006368AF" w:rsidRPr="00BA4FB6" w:rsidRDefault="006368AF" w:rsidP="004D70C9">
            <w:pPr>
              <w:rPr>
                <w:highlight w:val="cyan"/>
              </w:rPr>
            </w:pPr>
            <w:r w:rsidRPr="00BA4FB6">
              <w:rPr>
                <w:highlight w:val="cyan"/>
              </w:rPr>
              <w:t>Agoraphobia</w:t>
            </w:r>
            <w:r w:rsidR="004D70C9" w:rsidRPr="00BA4FB6">
              <w:rPr>
                <w:highlight w:val="cyan"/>
              </w:rPr>
              <w:t xml:space="preserve"> </w:t>
            </w:r>
          </w:p>
        </w:tc>
        <w:tc>
          <w:tcPr>
            <w:tcW w:w="2070" w:type="dxa"/>
            <w:tcBorders>
              <w:top w:val="single" w:sz="4" w:space="0" w:color="auto"/>
            </w:tcBorders>
          </w:tcPr>
          <w:p w:rsidR="006368AF" w:rsidRPr="00BA4FB6" w:rsidRDefault="006368AF" w:rsidP="004D3DFC">
            <w:pPr>
              <w:rPr>
                <w:highlight w:val="cyan"/>
              </w:rPr>
            </w:pPr>
            <w:r w:rsidRPr="00BA4FB6">
              <w:rPr>
                <w:highlight w:val="cyan"/>
              </w:rPr>
              <w:t>Endorsed fear</w:t>
            </w:r>
            <w:r w:rsidR="007A6004">
              <w:rPr>
                <w:highlight w:val="cyan"/>
              </w:rPr>
              <w:t xml:space="preserve"> but denied </w:t>
            </w:r>
            <w:proofErr w:type="gramStart"/>
            <w:r w:rsidR="007A6004">
              <w:rPr>
                <w:highlight w:val="cyan"/>
              </w:rPr>
              <w:t>( a</w:t>
            </w:r>
            <w:proofErr w:type="gramEnd"/>
            <w:r w:rsidR="007A6004">
              <w:rPr>
                <w:highlight w:val="cyan"/>
              </w:rPr>
              <w:t>. worry that escape would be difficult or help unavailable AND b. avoided situation or endured it with distress)</w:t>
            </w:r>
          </w:p>
        </w:tc>
        <w:tc>
          <w:tcPr>
            <w:tcW w:w="3240" w:type="dxa"/>
            <w:tcBorders>
              <w:top w:val="single" w:sz="4" w:space="0" w:color="auto"/>
            </w:tcBorders>
          </w:tcPr>
          <w:p w:rsidR="006368AF" w:rsidRPr="00BA4FB6" w:rsidRDefault="007A6004">
            <w:pPr>
              <w:rPr>
                <w:highlight w:val="cyan"/>
              </w:rPr>
            </w:pPr>
            <w:commentRangeStart w:id="136"/>
            <w:r>
              <w:rPr>
                <w:highlight w:val="cyan"/>
              </w:rPr>
              <w:t>(</w:t>
            </w:r>
            <w:r w:rsidR="00B53A80" w:rsidRPr="00BA4FB6">
              <w:rPr>
                <w:highlight w:val="cyan"/>
              </w:rPr>
              <w:t>ARG</w:t>
            </w:r>
            <w:r w:rsidR="00BA4FB6" w:rsidRPr="00BA4FB6">
              <w:rPr>
                <w:highlight w:val="cyan"/>
              </w:rPr>
              <w:t>001=1 or ARG002=1 or ARG003=1 or ARG004=1 or ARG005=1 or ARG</w:t>
            </w:r>
            <w:r w:rsidR="006368AF" w:rsidRPr="00BA4FB6">
              <w:rPr>
                <w:highlight w:val="cyan"/>
              </w:rPr>
              <w:t>006=1 o</w:t>
            </w:r>
            <w:r w:rsidR="00BA4FB6" w:rsidRPr="00BA4FB6">
              <w:rPr>
                <w:highlight w:val="cyan"/>
              </w:rPr>
              <w:t>r ARG007=1 or ARG</w:t>
            </w:r>
            <w:r w:rsidR="006368AF" w:rsidRPr="00BA4FB6">
              <w:rPr>
                <w:highlight w:val="cyan"/>
              </w:rPr>
              <w:t>008=1</w:t>
            </w:r>
            <w:r>
              <w:rPr>
                <w:highlight w:val="cyan"/>
              </w:rPr>
              <w:t>) AND</w:t>
            </w:r>
            <w:r w:rsidRPr="00BA4FB6">
              <w:rPr>
                <w:highlight w:val="cyan"/>
              </w:rPr>
              <w:t xml:space="preserve"> [</w:t>
            </w:r>
            <w:commentRangeStart w:id="137"/>
            <w:ins w:id="138" w:author="bursteinme" w:date="2011-08-05T20:05:00Z">
              <w:r w:rsidR="00691496">
                <w:rPr>
                  <w:highlight w:val="cyan"/>
                </w:rPr>
                <w:t>ARG09</w:t>
              </w:r>
              <w:commentRangeEnd w:id="137"/>
              <w:r w:rsidR="00276061">
                <w:rPr>
                  <w:rStyle w:val="CommentReference"/>
                </w:rPr>
                <w:commentReference w:id="137"/>
              </w:r>
              <w:r w:rsidR="00276061">
                <w:rPr>
                  <w:highlight w:val="cyan"/>
                </w:rPr>
                <w:t>=0 and</w:t>
              </w:r>
            </w:ins>
            <w:del w:id="139" w:author="bursteinme" w:date="2011-08-05T20:05:00Z">
              <w:r w:rsidRPr="00BA4FB6" w:rsidDel="00691496">
                <w:rPr>
                  <w:highlight w:val="cyan"/>
                </w:rPr>
                <w:delText>(</w:delText>
              </w:r>
            </w:del>
            <w:r w:rsidRPr="00BA4FB6">
              <w:rPr>
                <w:highlight w:val="cyan"/>
              </w:rPr>
              <w:t>ARG010</w:t>
            </w:r>
            <w:r>
              <w:rPr>
                <w:highlight w:val="cyan"/>
              </w:rPr>
              <w:t>=0</w:t>
            </w:r>
            <w:r w:rsidRPr="00BA4FB6">
              <w:rPr>
                <w:highlight w:val="cyan"/>
              </w:rPr>
              <w:t>) AND (ARG011=0 and ARG012=0 and ARG013=0)]</w:t>
            </w:r>
            <w:commentRangeEnd w:id="136"/>
            <w:r w:rsidR="001E2DE1">
              <w:rPr>
                <w:rStyle w:val="CommentReference"/>
                <w:vanish/>
              </w:rPr>
              <w:commentReference w:id="136"/>
            </w:r>
          </w:p>
        </w:tc>
        <w:tc>
          <w:tcPr>
            <w:tcW w:w="900" w:type="dxa"/>
            <w:tcBorders>
              <w:top w:val="single" w:sz="4" w:space="0" w:color="auto"/>
            </w:tcBorders>
          </w:tcPr>
          <w:p w:rsidR="006368AF" w:rsidRPr="00BA4FB6" w:rsidRDefault="00815B84">
            <w:pPr>
              <w:rPr>
                <w:highlight w:val="cyan"/>
              </w:rPr>
            </w:pPr>
            <w:r w:rsidRPr="00BA4FB6">
              <w:rPr>
                <w:highlight w:val="cyan"/>
              </w:rPr>
              <w:t>P</w:t>
            </w:r>
          </w:p>
        </w:tc>
        <w:tc>
          <w:tcPr>
            <w:tcW w:w="1368" w:type="dxa"/>
            <w:tcBorders>
              <w:top w:val="single" w:sz="4" w:space="0" w:color="auto"/>
            </w:tcBorders>
          </w:tcPr>
          <w:p w:rsidR="006368AF" w:rsidRPr="00BA4FB6" w:rsidRDefault="006368AF">
            <w:pPr>
              <w:rPr>
                <w:highlight w:val="cyan"/>
              </w:rPr>
            </w:pPr>
            <w:r w:rsidRPr="00BA4FB6">
              <w:rPr>
                <w:highlight w:val="cyan"/>
              </w:rPr>
              <w:t>AGR1</w:t>
            </w:r>
          </w:p>
        </w:tc>
      </w:tr>
      <w:tr w:rsidR="00341D94" w:rsidRPr="00BA4FB6">
        <w:tc>
          <w:tcPr>
            <w:tcW w:w="1278" w:type="dxa"/>
            <w:tcBorders>
              <w:top w:val="single" w:sz="4" w:space="0" w:color="auto"/>
            </w:tcBorders>
          </w:tcPr>
          <w:p w:rsidR="00341D94" w:rsidRPr="00BA4FB6" w:rsidRDefault="00341D94" w:rsidP="004D70C9">
            <w:pPr>
              <w:rPr>
                <w:highlight w:val="cyan"/>
              </w:rPr>
            </w:pPr>
            <w:r w:rsidRPr="00BA4FB6">
              <w:rPr>
                <w:highlight w:val="cyan"/>
              </w:rPr>
              <w:t>Agoraphobia</w:t>
            </w:r>
          </w:p>
        </w:tc>
        <w:tc>
          <w:tcPr>
            <w:tcW w:w="2070" w:type="dxa"/>
            <w:tcBorders>
              <w:top w:val="single" w:sz="4" w:space="0" w:color="auto"/>
            </w:tcBorders>
          </w:tcPr>
          <w:p w:rsidR="00341D94" w:rsidRPr="00BA4FB6" w:rsidRDefault="00341D94" w:rsidP="00AC020D">
            <w:pPr>
              <w:rPr>
                <w:highlight w:val="cyan"/>
              </w:rPr>
            </w:pPr>
            <w:r w:rsidRPr="00BA4FB6">
              <w:rPr>
                <w:highlight w:val="cyan"/>
              </w:rPr>
              <w:t>Endorsed fear, AND</w:t>
            </w:r>
            <w:commentRangeStart w:id="140"/>
            <w:r w:rsidRPr="00BA4FB6">
              <w:rPr>
                <w:highlight w:val="cyan"/>
              </w:rPr>
              <w:t xml:space="preserve"> </w:t>
            </w:r>
            <w:r w:rsidR="00B53A80" w:rsidRPr="00BA4FB6">
              <w:rPr>
                <w:highlight w:val="cyan"/>
              </w:rPr>
              <w:t xml:space="preserve">(a. </w:t>
            </w:r>
            <w:r w:rsidRPr="00BA4FB6">
              <w:rPr>
                <w:highlight w:val="cyan"/>
              </w:rPr>
              <w:t>worried that escape would be difficult or help unavailable if panic symptoms OR</w:t>
            </w:r>
            <w:r w:rsidR="00AC020D" w:rsidRPr="00BA4FB6">
              <w:rPr>
                <w:highlight w:val="cyan"/>
              </w:rPr>
              <w:t xml:space="preserve"> </w:t>
            </w:r>
            <w:r w:rsidR="00B53A80" w:rsidRPr="00BA4FB6">
              <w:rPr>
                <w:highlight w:val="cyan"/>
              </w:rPr>
              <w:t xml:space="preserve">b. </w:t>
            </w:r>
            <w:r w:rsidR="00AC020D" w:rsidRPr="00BA4FB6">
              <w:rPr>
                <w:highlight w:val="cyan"/>
              </w:rPr>
              <w:t>avoided situation</w:t>
            </w:r>
            <w:r w:rsidR="00B53A80" w:rsidRPr="00BA4FB6">
              <w:rPr>
                <w:highlight w:val="cyan"/>
              </w:rPr>
              <w:t xml:space="preserve"> or endured it with distress)</w:t>
            </w:r>
            <w:r w:rsidR="00AC020D" w:rsidRPr="00BA4FB6">
              <w:rPr>
                <w:highlight w:val="cyan"/>
              </w:rPr>
              <w:t xml:space="preserve"> (but not both</w:t>
            </w:r>
            <w:r w:rsidR="00B53A80" w:rsidRPr="00BA4FB6">
              <w:rPr>
                <w:highlight w:val="cyan"/>
              </w:rPr>
              <w:t xml:space="preserve"> a and b</w:t>
            </w:r>
            <w:r w:rsidRPr="00BA4FB6">
              <w:rPr>
                <w:highlight w:val="cyan"/>
              </w:rPr>
              <w:t>)</w:t>
            </w:r>
            <w:commentRangeEnd w:id="140"/>
            <w:r w:rsidR="006E74AC">
              <w:rPr>
                <w:rStyle w:val="CommentReference"/>
                <w:vanish/>
              </w:rPr>
              <w:commentReference w:id="140"/>
            </w:r>
          </w:p>
        </w:tc>
        <w:tc>
          <w:tcPr>
            <w:tcW w:w="3240" w:type="dxa"/>
            <w:tcBorders>
              <w:top w:val="single" w:sz="4" w:space="0" w:color="auto"/>
            </w:tcBorders>
          </w:tcPr>
          <w:p w:rsidR="00341D94" w:rsidRPr="00BA4FB6" w:rsidRDefault="00BA4FB6" w:rsidP="00276061">
            <w:pPr>
              <w:rPr>
                <w:highlight w:val="cyan"/>
              </w:rPr>
            </w:pPr>
            <w:r w:rsidRPr="00BA4FB6">
              <w:rPr>
                <w:highlight w:val="cyan"/>
              </w:rPr>
              <w:t>(ARG001=1 or ARG002=1 or ARG</w:t>
            </w:r>
            <w:r w:rsidR="00341D94" w:rsidRPr="00BA4FB6">
              <w:rPr>
                <w:highlight w:val="cyan"/>
              </w:rPr>
              <w:t xml:space="preserve">003=1 or </w:t>
            </w:r>
            <w:r w:rsidRPr="00BA4FB6">
              <w:rPr>
                <w:highlight w:val="cyan"/>
              </w:rPr>
              <w:t>ARG004=1 or ARG005=1 or ARG006=1 or ARG</w:t>
            </w:r>
            <w:r w:rsidR="00341D94" w:rsidRPr="00BA4FB6">
              <w:rPr>
                <w:highlight w:val="cyan"/>
              </w:rPr>
              <w:t>007=1</w:t>
            </w:r>
            <w:r w:rsidRPr="00BA4FB6">
              <w:rPr>
                <w:highlight w:val="cyan"/>
              </w:rPr>
              <w:t xml:space="preserve"> or ARG</w:t>
            </w:r>
            <w:r w:rsidR="00AC020D" w:rsidRPr="00BA4FB6">
              <w:rPr>
                <w:highlight w:val="cyan"/>
              </w:rPr>
              <w:t xml:space="preserve">008=1) AND </w:t>
            </w:r>
            <w:r w:rsidR="00B53A80" w:rsidRPr="00BA4FB6">
              <w:rPr>
                <w:highlight w:val="cyan"/>
              </w:rPr>
              <w:t>(</w:t>
            </w:r>
            <w:r w:rsidR="00AC020D" w:rsidRPr="00BA4FB6">
              <w:rPr>
                <w:highlight w:val="cyan"/>
              </w:rPr>
              <w:t>[(</w:t>
            </w:r>
            <w:r w:rsidR="00341D94" w:rsidRPr="00BA4FB6">
              <w:rPr>
                <w:highlight w:val="cyan"/>
              </w:rPr>
              <w:t>ARG010</w:t>
            </w:r>
            <w:r w:rsidR="00AC020D" w:rsidRPr="00BA4FB6">
              <w:rPr>
                <w:highlight w:val="cyan"/>
              </w:rPr>
              <w:t>=1) AND (</w:t>
            </w:r>
            <w:ins w:id="141" w:author="bursteinme" w:date="2011-08-05T20:10:00Z">
              <w:r w:rsidR="00276061">
                <w:rPr>
                  <w:highlight w:val="cyan"/>
                </w:rPr>
                <w:t xml:space="preserve">ARG09=1 or </w:t>
              </w:r>
            </w:ins>
            <w:r w:rsidR="00AC020D" w:rsidRPr="00BA4FB6">
              <w:rPr>
                <w:highlight w:val="cyan"/>
              </w:rPr>
              <w:t>ARG011=</w:t>
            </w:r>
            <w:ins w:id="142" w:author="bursteinme" w:date="2011-08-05T20:11:00Z">
              <w:r w:rsidR="00276061">
                <w:rPr>
                  <w:highlight w:val="cyan"/>
                </w:rPr>
                <w:t>1)</w:t>
              </w:r>
            </w:ins>
            <w:del w:id="143" w:author="bursteinme" w:date="2011-08-05T20:11:00Z">
              <w:r w:rsidR="00AC020D" w:rsidRPr="00BA4FB6" w:rsidDel="00276061">
                <w:rPr>
                  <w:highlight w:val="cyan"/>
                </w:rPr>
                <w:delText>0</w:delText>
              </w:r>
            </w:del>
            <w:r w:rsidR="00B53A80" w:rsidRPr="00BA4FB6">
              <w:rPr>
                <w:highlight w:val="cyan"/>
              </w:rPr>
              <w:t xml:space="preserve"> and ARG012=0 and ARG013=0)] OR </w:t>
            </w:r>
            <w:r w:rsidR="00AC020D" w:rsidRPr="00BA4FB6">
              <w:rPr>
                <w:highlight w:val="cyan"/>
              </w:rPr>
              <w:t>[</w:t>
            </w:r>
            <w:r w:rsidRPr="00BA4FB6">
              <w:rPr>
                <w:highlight w:val="cyan"/>
              </w:rPr>
              <w:t>(ARG010=0) AND (</w:t>
            </w:r>
            <w:ins w:id="144" w:author="bursteinme" w:date="2011-08-05T20:09:00Z">
              <w:r w:rsidR="00276061">
                <w:rPr>
                  <w:highlight w:val="cyan"/>
                </w:rPr>
                <w:t>ARG009=</w:t>
              </w:r>
            </w:ins>
            <w:ins w:id="145" w:author="bursteinme" w:date="2011-08-05T20:13:00Z">
              <w:r w:rsidR="00276061">
                <w:rPr>
                  <w:highlight w:val="cyan"/>
                </w:rPr>
                <w:t>0</w:t>
              </w:r>
            </w:ins>
            <w:ins w:id="146" w:author="bursteinme" w:date="2011-08-05T20:09:00Z">
              <w:r w:rsidR="00276061">
                <w:rPr>
                  <w:highlight w:val="cyan"/>
                </w:rPr>
                <w:t xml:space="preserve"> </w:t>
              </w:r>
            </w:ins>
            <w:ins w:id="147" w:author="bursteinme" w:date="2011-08-05T20:14:00Z">
              <w:r w:rsidR="00276061">
                <w:rPr>
                  <w:highlight w:val="cyan"/>
                </w:rPr>
                <w:t>and</w:t>
              </w:r>
            </w:ins>
            <w:ins w:id="148" w:author="bursteinme" w:date="2011-08-05T20:09:00Z">
              <w:r w:rsidR="00276061">
                <w:rPr>
                  <w:highlight w:val="cyan"/>
                </w:rPr>
                <w:t xml:space="preserve"> </w:t>
              </w:r>
            </w:ins>
            <w:r w:rsidR="00B53A80" w:rsidRPr="00BA4FB6">
              <w:rPr>
                <w:highlight w:val="cyan"/>
              </w:rPr>
              <w:t>ARG011</w:t>
            </w:r>
            <w:r w:rsidRPr="00BA4FB6">
              <w:rPr>
                <w:highlight w:val="cyan"/>
              </w:rPr>
              <w:t>=</w:t>
            </w:r>
            <w:ins w:id="149" w:author="bursteinme" w:date="2011-08-05T20:14:00Z">
              <w:r w:rsidR="00276061">
                <w:rPr>
                  <w:highlight w:val="cyan"/>
                </w:rPr>
                <w:t>0</w:t>
              </w:r>
            </w:ins>
            <w:del w:id="150" w:author="bursteinme" w:date="2011-08-05T20:14:00Z">
              <w:r w:rsidRPr="00BA4FB6" w:rsidDel="00276061">
                <w:rPr>
                  <w:highlight w:val="cyan"/>
                </w:rPr>
                <w:delText>1</w:delText>
              </w:r>
            </w:del>
            <w:ins w:id="151" w:author="bursteinme" w:date="2011-08-05T20:09:00Z">
              <w:r w:rsidR="00276061">
                <w:rPr>
                  <w:highlight w:val="cyan"/>
                </w:rPr>
                <w:t>)</w:t>
              </w:r>
            </w:ins>
            <w:r w:rsidR="00B53A80" w:rsidRPr="00BA4FB6">
              <w:rPr>
                <w:highlight w:val="cyan"/>
              </w:rPr>
              <w:t xml:space="preserve"> </w:t>
            </w:r>
            <w:ins w:id="152" w:author="bursteinme" w:date="2011-08-05T20:14:00Z">
              <w:r w:rsidR="00276061">
                <w:rPr>
                  <w:highlight w:val="cyan"/>
                </w:rPr>
                <w:t>and</w:t>
              </w:r>
            </w:ins>
            <w:del w:id="153" w:author="bursteinme" w:date="2011-08-05T20:14:00Z">
              <w:r w:rsidR="00B53A80" w:rsidRPr="00BA4FB6" w:rsidDel="00276061">
                <w:rPr>
                  <w:highlight w:val="cyan"/>
                </w:rPr>
                <w:delText>or</w:delText>
              </w:r>
            </w:del>
            <w:r w:rsidR="00B53A80" w:rsidRPr="00BA4FB6">
              <w:rPr>
                <w:highlight w:val="cyan"/>
              </w:rPr>
              <w:t xml:space="preserve"> ARG012</w:t>
            </w:r>
            <w:r w:rsidRPr="00BA4FB6">
              <w:rPr>
                <w:highlight w:val="cyan"/>
              </w:rPr>
              <w:t>=1</w:t>
            </w:r>
            <w:r w:rsidR="00B53A80" w:rsidRPr="00BA4FB6">
              <w:rPr>
                <w:highlight w:val="cyan"/>
              </w:rPr>
              <w:t xml:space="preserve"> or ARG013=1</w:t>
            </w:r>
            <w:r w:rsidRPr="00BA4FB6">
              <w:rPr>
                <w:highlight w:val="cyan"/>
              </w:rPr>
              <w:t>)</w:t>
            </w:r>
            <w:r w:rsidR="00AC020D" w:rsidRPr="00BA4FB6">
              <w:rPr>
                <w:highlight w:val="cyan"/>
              </w:rPr>
              <w:t>]</w:t>
            </w:r>
            <w:r w:rsidRPr="00BA4FB6">
              <w:rPr>
                <w:highlight w:val="cyan"/>
              </w:rPr>
              <w:t>)</w:t>
            </w:r>
          </w:p>
        </w:tc>
        <w:tc>
          <w:tcPr>
            <w:tcW w:w="900" w:type="dxa"/>
            <w:tcBorders>
              <w:top w:val="single" w:sz="4" w:space="0" w:color="auto"/>
            </w:tcBorders>
          </w:tcPr>
          <w:p w:rsidR="00341D94" w:rsidRPr="00BA4FB6" w:rsidRDefault="00BA4FB6">
            <w:pPr>
              <w:rPr>
                <w:highlight w:val="cyan"/>
              </w:rPr>
            </w:pPr>
            <w:r w:rsidRPr="00BA4FB6">
              <w:rPr>
                <w:highlight w:val="cyan"/>
              </w:rPr>
              <w:t>P</w:t>
            </w:r>
          </w:p>
        </w:tc>
        <w:tc>
          <w:tcPr>
            <w:tcW w:w="1368" w:type="dxa"/>
            <w:tcBorders>
              <w:top w:val="single" w:sz="4" w:space="0" w:color="auto"/>
            </w:tcBorders>
          </w:tcPr>
          <w:p w:rsidR="00341D94" w:rsidRPr="00BA4FB6" w:rsidRDefault="00BA4FB6">
            <w:pPr>
              <w:rPr>
                <w:highlight w:val="cyan"/>
              </w:rPr>
            </w:pPr>
            <w:r w:rsidRPr="00BA4FB6">
              <w:rPr>
                <w:highlight w:val="cyan"/>
              </w:rPr>
              <w:t>AGR2</w:t>
            </w:r>
          </w:p>
        </w:tc>
      </w:tr>
      <w:tr w:rsidR="00600A81" w:rsidRPr="00BA4FB6">
        <w:tc>
          <w:tcPr>
            <w:tcW w:w="1278" w:type="dxa"/>
            <w:tcBorders>
              <w:bottom w:val="single" w:sz="4" w:space="0" w:color="auto"/>
            </w:tcBorders>
          </w:tcPr>
          <w:p w:rsidR="006368AF" w:rsidRPr="00BA4FB6" w:rsidRDefault="006368AF">
            <w:pPr>
              <w:rPr>
                <w:highlight w:val="cyan"/>
              </w:rPr>
            </w:pPr>
            <w:r w:rsidRPr="00BA4FB6">
              <w:rPr>
                <w:highlight w:val="cyan"/>
              </w:rPr>
              <w:t>Agoraphobia</w:t>
            </w:r>
          </w:p>
        </w:tc>
        <w:tc>
          <w:tcPr>
            <w:tcW w:w="2070" w:type="dxa"/>
            <w:tcBorders>
              <w:bottom w:val="single" w:sz="4" w:space="0" w:color="auto"/>
            </w:tcBorders>
          </w:tcPr>
          <w:p w:rsidR="006368AF" w:rsidRPr="00BA4FB6" w:rsidRDefault="00BA4FB6" w:rsidP="00BA4FB6">
            <w:pPr>
              <w:rPr>
                <w:highlight w:val="cyan"/>
              </w:rPr>
            </w:pPr>
            <w:r w:rsidRPr="00BA4FB6">
              <w:rPr>
                <w:highlight w:val="cyan"/>
              </w:rPr>
              <w:t>Endorsed fear, AND worried that escape would be difficult or help unavailable if panic symptoms AND avoided situation or endured it with distress) but distress and imprmt &lt;5</w:t>
            </w:r>
          </w:p>
        </w:tc>
        <w:tc>
          <w:tcPr>
            <w:tcW w:w="3240" w:type="dxa"/>
            <w:tcBorders>
              <w:bottom w:val="single" w:sz="4" w:space="0" w:color="auto"/>
            </w:tcBorders>
          </w:tcPr>
          <w:p w:rsidR="006368AF" w:rsidRPr="00BA4FB6" w:rsidRDefault="00BA4FB6">
            <w:pPr>
              <w:rPr>
                <w:highlight w:val="cyan"/>
              </w:rPr>
            </w:pPr>
            <w:r w:rsidRPr="00BA4FB6">
              <w:rPr>
                <w:highlight w:val="cyan"/>
              </w:rPr>
              <w:t xml:space="preserve">(ARG001=1 or ARG002=1 or ARG003=1 or ARG004=1 or ARG005=1 or ARG006=1 or ARG007=1 or ARG008=1) AND </w:t>
            </w:r>
            <w:commentRangeStart w:id="154"/>
            <w:ins w:id="155" w:author="bursteinme" w:date="2011-08-05T20:19:00Z">
              <w:r w:rsidR="00947832">
                <w:rPr>
                  <w:highlight w:val="cyan"/>
                </w:rPr>
                <w:t>[</w:t>
              </w:r>
            </w:ins>
            <w:r w:rsidRPr="00BA4FB6">
              <w:rPr>
                <w:highlight w:val="cyan"/>
              </w:rPr>
              <w:t>(ARG010=1) AND (</w:t>
            </w:r>
            <w:ins w:id="156" w:author="bursteinme" w:date="2011-08-05T20:14:00Z">
              <w:r w:rsidR="00276061">
                <w:rPr>
                  <w:highlight w:val="cyan"/>
                </w:rPr>
                <w:t xml:space="preserve">ARG009=1 or </w:t>
              </w:r>
            </w:ins>
            <w:r w:rsidRPr="00BA4FB6">
              <w:rPr>
                <w:highlight w:val="cyan"/>
              </w:rPr>
              <w:t>ARG011=1</w:t>
            </w:r>
            <w:ins w:id="157" w:author="bursteinme" w:date="2011-08-05T20:16:00Z">
              <w:r w:rsidR="0076744C">
                <w:rPr>
                  <w:highlight w:val="cyan"/>
                </w:rPr>
                <w:t>)</w:t>
              </w:r>
            </w:ins>
            <w:ins w:id="158" w:author="bursteinme" w:date="2011-08-05T20:19:00Z">
              <w:r w:rsidR="00947832">
                <w:rPr>
                  <w:highlight w:val="cyan"/>
                </w:rPr>
                <w:t>]</w:t>
              </w:r>
            </w:ins>
            <w:r w:rsidRPr="00BA4FB6">
              <w:rPr>
                <w:highlight w:val="cyan"/>
              </w:rPr>
              <w:t xml:space="preserve"> </w:t>
            </w:r>
            <w:commentRangeEnd w:id="154"/>
            <w:r w:rsidR="00947832">
              <w:rPr>
                <w:rStyle w:val="CommentReference"/>
              </w:rPr>
              <w:commentReference w:id="154"/>
            </w:r>
            <w:ins w:id="159" w:author="bursteinme" w:date="2011-08-05T20:16:00Z">
              <w:r w:rsidR="0076744C">
                <w:rPr>
                  <w:highlight w:val="cyan"/>
                </w:rPr>
                <w:t>and</w:t>
              </w:r>
            </w:ins>
            <w:del w:id="160" w:author="bursteinme" w:date="2011-08-05T20:16:00Z">
              <w:r w:rsidRPr="00BA4FB6" w:rsidDel="0076744C">
                <w:rPr>
                  <w:highlight w:val="cyan"/>
                </w:rPr>
                <w:delText>or</w:delText>
              </w:r>
            </w:del>
            <w:r w:rsidRPr="00BA4FB6">
              <w:rPr>
                <w:highlight w:val="cyan"/>
              </w:rPr>
              <w:t xml:space="preserve"> </w:t>
            </w:r>
            <w:ins w:id="161" w:author="bursteinme" w:date="2011-08-05T20:20:00Z">
              <w:r w:rsidR="00947832">
                <w:rPr>
                  <w:highlight w:val="cyan"/>
                </w:rPr>
                <w:t>(</w:t>
              </w:r>
            </w:ins>
            <w:commentRangeStart w:id="162"/>
            <w:r w:rsidRPr="00BA4FB6">
              <w:rPr>
                <w:highlight w:val="cyan"/>
              </w:rPr>
              <w:t>ARG012=1 or ARG013=1</w:t>
            </w:r>
            <w:commentRangeEnd w:id="162"/>
            <w:r w:rsidR="00947832">
              <w:rPr>
                <w:rStyle w:val="CommentReference"/>
              </w:rPr>
              <w:commentReference w:id="162"/>
            </w:r>
            <w:r w:rsidRPr="00BA4FB6">
              <w:rPr>
                <w:highlight w:val="cyan"/>
              </w:rPr>
              <w:t xml:space="preserve">) AND (ARG014 is </w:t>
            </w:r>
            <w:r w:rsidRPr="00BA4FB6">
              <w:rPr>
                <w:rFonts w:ascii="Cambria" w:hAnsi="Cambria"/>
                <w:highlight w:val="cyan"/>
              </w:rPr>
              <w:t>&lt; 5 AND ARG015 &lt;5)</w:t>
            </w:r>
          </w:p>
          <w:p w:rsidR="006368AF" w:rsidRPr="00BA4FB6" w:rsidRDefault="006368AF">
            <w:pPr>
              <w:rPr>
                <w:rFonts w:ascii="Cambria" w:hAnsi="Cambria"/>
                <w:highlight w:val="cyan"/>
              </w:rPr>
            </w:pPr>
          </w:p>
        </w:tc>
        <w:tc>
          <w:tcPr>
            <w:tcW w:w="900" w:type="dxa"/>
            <w:tcBorders>
              <w:bottom w:val="single" w:sz="4" w:space="0" w:color="auto"/>
            </w:tcBorders>
          </w:tcPr>
          <w:p w:rsidR="006368AF" w:rsidRPr="00BA4FB6" w:rsidRDefault="00815B84">
            <w:pPr>
              <w:rPr>
                <w:highlight w:val="cyan"/>
              </w:rPr>
            </w:pPr>
            <w:r w:rsidRPr="00BA4FB6">
              <w:rPr>
                <w:highlight w:val="cyan"/>
              </w:rPr>
              <w:t>P</w:t>
            </w:r>
          </w:p>
        </w:tc>
        <w:tc>
          <w:tcPr>
            <w:tcW w:w="1368" w:type="dxa"/>
            <w:tcBorders>
              <w:bottom w:val="single" w:sz="4" w:space="0" w:color="auto"/>
            </w:tcBorders>
          </w:tcPr>
          <w:p w:rsidR="006368AF" w:rsidRPr="00BA4FB6" w:rsidRDefault="006368AF">
            <w:pPr>
              <w:rPr>
                <w:highlight w:val="cyan"/>
              </w:rPr>
            </w:pPr>
            <w:r w:rsidRPr="00BA4FB6">
              <w:rPr>
                <w:highlight w:val="cyan"/>
              </w:rPr>
              <w:t>AGR3</w:t>
            </w:r>
          </w:p>
        </w:tc>
      </w:tr>
      <w:tr w:rsidR="00600A81" w:rsidRPr="00BA4FB6">
        <w:tc>
          <w:tcPr>
            <w:tcW w:w="1278" w:type="dxa"/>
            <w:tcBorders>
              <w:bottom w:val="single" w:sz="4" w:space="0" w:color="auto"/>
            </w:tcBorders>
          </w:tcPr>
          <w:p w:rsidR="006368AF" w:rsidRPr="00BA4FB6" w:rsidRDefault="006368AF" w:rsidP="00EE6AAB">
            <w:pPr>
              <w:rPr>
                <w:highlight w:val="cyan"/>
              </w:rPr>
            </w:pPr>
            <w:r w:rsidRPr="00BA4FB6">
              <w:rPr>
                <w:highlight w:val="cyan"/>
              </w:rPr>
              <w:t>Agoraphobia</w:t>
            </w:r>
            <w:r w:rsidR="00EE6AAB" w:rsidRPr="00BA4FB6">
              <w:rPr>
                <w:highlight w:val="cyan"/>
              </w:rPr>
              <w:t xml:space="preserve"> </w:t>
            </w:r>
          </w:p>
        </w:tc>
        <w:tc>
          <w:tcPr>
            <w:tcW w:w="2070" w:type="dxa"/>
            <w:tcBorders>
              <w:bottom w:val="single" w:sz="4" w:space="0" w:color="auto"/>
            </w:tcBorders>
          </w:tcPr>
          <w:p w:rsidR="006368AF" w:rsidRPr="00BA4FB6" w:rsidRDefault="00BA4FB6" w:rsidP="004D3DFC">
            <w:pPr>
              <w:rPr>
                <w:highlight w:val="cyan"/>
              </w:rPr>
            </w:pPr>
            <w:r w:rsidRPr="00BA4FB6">
              <w:rPr>
                <w:highlight w:val="cyan"/>
              </w:rPr>
              <w:t xml:space="preserve">Endorsed fear, AND </w:t>
            </w:r>
            <w:commentRangeStart w:id="163"/>
            <w:r w:rsidRPr="00BA4FB6">
              <w:rPr>
                <w:highlight w:val="cyan"/>
              </w:rPr>
              <w:t>worried that escape would be difficult or help unavailable if panic symptoms AND avoided situation or endured it with distress) AND distress or imprmt &gt;=5</w:t>
            </w:r>
            <w:commentRangeEnd w:id="163"/>
            <w:r w:rsidR="00E45183">
              <w:rPr>
                <w:rStyle w:val="CommentReference"/>
                <w:vanish/>
              </w:rPr>
              <w:commentReference w:id="163"/>
            </w:r>
          </w:p>
        </w:tc>
        <w:tc>
          <w:tcPr>
            <w:tcW w:w="3240" w:type="dxa"/>
            <w:tcBorders>
              <w:bottom w:val="single" w:sz="4" w:space="0" w:color="auto"/>
            </w:tcBorders>
          </w:tcPr>
          <w:p w:rsidR="006368AF" w:rsidRPr="00BA4FB6" w:rsidRDefault="00BA4FB6">
            <w:pPr>
              <w:rPr>
                <w:highlight w:val="cyan"/>
              </w:rPr>
            </w:pPr>
            <w:r w:rsidRPr="00BA4FB6">
              <w:rPr>
                <w:highlight w:val="cyan"/>
              </w:rPr>
              <w:t xml:space="preserve">(ARG001=1 or ARG002=1 or ARG003=1 or ARG004=1 or ARG005=1 or ARG006=1 or ARG007=1 or ARG008=1) AND </w:t>
            </w:r>
            <w:ins w:id="164" w:author="bursteinme" w:date="2011-08-05T20:20:00Z">
              <w:r w:rsidR="00947832">
                <w:rPr>
                  <w:highlight w:val="cyan"/>
                </w:rPr>
                <w:t>[</w:t>
              </w:r>
            </w:ins>
            <w:r w:rsidRPr="00BA4FB6">
              <w:rPr>
                <w:highlight w:val="cyan"/>
              </w:rPr>
              <w:t>(ARG010=1) AND (</w:t>
            </w:r>
            <w:ins w:id="165" w:author="bursteinme" w:date="2011-08-05T20:18:00Z">
              <w:r w:rsidR="00947832">
                <w:rPr>
                  <w:highlight w:val="cyan"/>
                </w:rPr>
                <w:t xml:space="preserve">ARG009=1 or </w:t>
              </w:r>
            </w:ins>
            <w:r w:rsidRPr="00BA4FB6">
              <w:rPr>
                <w:highlight w:val="cyan"/>
              </w:rPr>
              <w:t>ARG011=1</w:t>
            </w:r>
            <w:ins w:id="166" w:author="bursteinme" w:date="2011-08-05T20:20:00Z">
              <w:r w:rsidR="00947832">
                <w:rPr>
                  <w:highlight w:val="cyan"/>
                </w:rPr>
                <w:t>)]</w:t>
              </w:r>
            </w:ins>
            <w:r w:rsidRPr="00BA4FB6">
              <w:rPr>
                <w:highlight w:val="cyan"/>
              </w:rPr>
              <w:t xml:space="preserve"> </w:t>
            </w:r>
            <w:ins w:id="167" w:author="bursteinme" w:date="2011-08-05T20:21:00Z">
              <w:r w:rsidR="00947832">
                <w:rPr>
                  <w:highlight w:val="cyan"/>
                </w:rPr>
                <w:t>and</w:t>
              </w:r>
            </w:ins>
            <w:del w:id="168" w:author="bursteinme" w:date="2011-08-05T20:21:00Z">
              <w:r w:rsidRPr="00BA4FB6" w:rsidDel="00947832">
                <w:rPr>
                  <w:highlight w:val="cyan"/>
                </w:rPr>
                <w:delText>o</w:delText>
              </w:r>
            </w:del>
            <w:del w:id="169" w:author="bursteinme" w:date="2011-08-05T20:20:00Z">
              <w:r w:rsidRPr="00BA4FB6" w:rsidDel="00947832">
                <w:rPr>
                  <w:highlight w:val="cyan"/>
                </w:rPr>
                <w:delText>r</w:delText>
              </w:r>
            </w:del>
            <w:r w:rsidRPr="00BA4FB6">
              <w:rPr>
                <w:highlight w:val="cyan"/>
              </w:rPr>
              <w:t xml:space="preserve"> </w:t>
            </w:r>
            <w:ins w:id="170" w:author="bursteinme" w:date="2011-08-05T20:21:00Z">
              <w:r w:rsidR="00947832">
                <w:rPr>
                  <w:highlight w:val="cyan"/>
                </w:rPr>
                <w:t>(</w:t>
              </w:r>
            </w:ins>
            <w:r w:rsidRPr="00BA4FB6">
              <w:rPr>
                <w:highlight w:val="cyan"/>
              </w:rPr>
              <w:t xml:space="preserve">ARG012=1 or ARG013=1) AND (ARG014 is </w:t>
            </w:r>
            <w:r w:rsidRPr="00BA4FB6">
              <w:rPr>
                <w:rFonts w:ascii="Cambria" w:hAnsi="Cambria"/>
                <w:highlight w:val="cyan"/>
              </w:rPr>
              <w:t>&gt;=5 OR ARG015 &gt;=5)</w:t>
            </w:r>
          </w:p>
        </w:tc>
        <w:tc>
          <w:tcPr>
            <w:tcW w:w="900" w:type="dxa"/>
            <w:tcBorders>
              <w:bottom w:val="single" w:sz="4" w:space="0" w:color="auto"/>
            </w:tcBorders>
          </w:tcPr>
          <w:p w:rsidR="006368AF" w:rsidRPr="00BA4FB6" w:rsidRDefault="00815B84">
            <w:pPr>
              <w:rPr>
                <w:highlight w:val="cyan"/>
              </w:rPr>
            </w:pPr>
            <w:r w:rsidRPr="00BA4FB6">
              <w:rPr>
                <w:highlight w:val="cyan"/>
              </w:rPr>
              <w:t>P</w:t>
            </w:r>
          </w:p>
        </w:tc>
        <w:tc>
          <w:tcPr>
            <w:tcW w:w="1368" w:type="dxa"/>
            <w:tcBorders>
              <w:bottom w:val="single" w:sz="4" w:space="0" w:color="auto"/>
            </w:tcBorders>
          </w:tcPr>
          <w:p w:rsidR="00EE6AAB" w:rsidRPr="00BA4FB6" w:rsidRDefault="006368AF">
            <w:pPr>
              <w:rPr>
                <w:highlight w:val="cyan"/>
              </w:rPr>
            </w:pPr>
            <w:r w:rsidRPr="00BA4FB6">
              <w:rPr>
                <w:highlight w:val="cyan"/>
              </w:rPr>
              <w:t>AGR4</w:t>
            </w:r>
          </w:p>
          <w:p w:rsidR="006368AF" w:rsidRPr="00BA4FB6" w:rsidRDefault="006368AF">
            <w:pPr>
              <w:rPr>
                <w:highlight w:val="cyan"/>
              </w:rPr>
            </w:pPr>
          </w:p>
        </w:tc>
      </w:tr>
      <w:tr w:rsidR="001D0C4D" w:rsidRPr="00BA4FB6">
        <w:trPr>
          <w:ins w:id="171" w:author="Monica Calkins" w:date="2011-08-12T17:07:00Z"/>
        </w:trPr>
        <w:tc>
          <w:tcPr>
            <w:tcW w:w="1278" w:type="dxa"/>
            <w:tcBorders>
              <w:bottom w:val="single" w:sz="4" w:space="0" w:color="auto"/>
            </w:tcBorders>
          </w:tcPr>
          <w:p w:rsidR="001D0C4D" w:rsidRPr="00BA4FB6" w:rsidRDefault="001D0C4D" w:rsidP="00EE6AAB">
            <w:pPr>
              <w:rPr>
                <w:ins w:id="172" w:author="Monica Calkins" w:date="2011-08-12T17:07:00Z"/>
                <w:highlight w:val="cyan"/>
              </w:rPr>
            </w:pPr>
            <w:ins w:id="173" w:author="Monica Calkins" w:date="2011-08-12T17:07:00Z">
              <w:r>
                <w:rPr>
                  <w:highlight w:val="cyan"/>
                </w:rPr>
                <w:t>Agoraphobia</w:t>
              </w:r>
            </w:ins>
          </w:p>
        </w:tc>
        <w:tc>
          <w:tcPr>
            <w:tcW w:w="2070" w:type="dxa"/>
            <w:tcBorders>
              <w:bottom w:val="single" w:sz="4" w:space="0" w:color="auto"/>
            </w:tcBorders>
          </w:tcPr>
          <w:p w:rsidR="001D0C4D" w:rsidRPr="00BA4FB6" w:rsidRDefault="001D0C4D" w:rsidP="004D3DFC">
            <w:pPr>
              <w:rPr>
                <w:ins w:id="174" w:author="Monica Calkins" w:date="2011-08-12T17:07:00Z"/>
                <w:highlight w:val="cyan"/>
              </w:rPr>
            </w:pPr>
            <w:ins w:id="175" w:author="Monica Calkins" w:date="2011-08-12T17:07:00Z">
              <w:r>
                <w:rPr>
                  <w:highlight w:val="cyan"/>
                </w:rPr>
                <w:t>Fear count</w:t>
              </w:r>
            </w:ins>
          </w:p>
        </w:tc>
        <w:tc>
          <w:tcPr>
            <w:tcW w:w="3240" w:type="dxa"/>
            <w:tcBorders>
              <w:bottom w:val="single" w:sz="4" w:space="0" w:color="auto"/>
            </w:tcBorders>
          </w:tcPr>
          <w:p w:rsidR="001D0C4D" w:rsidRPr="00BA4FB6" w:rsidRDefault="001D0C4D">
            <w:pPr>
              <w:rPr>
                <w:ins w:id="176" w:author="Monica Calkins" w:date="2011-08-12T17:07:00Z"/>
                <w:highlight w:val="cyan"/>
              </w:rPr>
            </w:pPr>
            <w:ins w:id="177" w:author="Monica Calkins" w:date="2011-08-12T17:08:00Z">
              <w:r>
                <w:rPr>
                  <w:highlight w:val="cyan"/>
                </w:rPr>
                <w:t xml:space="preserve">ARG001 + </w:t>
              </w:r>
              <w:r w:rsidRPr="00BA4FB6">
                <w:rPr>
                  <w:highlight w:val="cyan"/>
                </w:rPr>
                <w:t>A</w:t>
              </w:r>
              <w:r>
                <w:rPr>
                  <w:highlight w:val="cyan"/>
                </w:rPr>
                <w:t>RG002 + ARG003 ARG00 + ARG005 + ARG006 + ARG007 +</w:t>
              </w:r>
              <w:r w:rsidRPr="00BA4FB6">
                <w:rPr>
                  <w:highlight w:val="cyan"/>
                </w:rPr>
                <w:t>ARG008</w:t>
              </w:r>
            </w:ins>
          </w:p>
        </w:tc>
        <w:tc>
          <w:tcPr>
            <w:tcW w:w="900" w:type="dxa"/>
            <w:tcBorders>
              <w:bottom w:val="single" w:sz="4" w:space="0" w:color="auto"/>
            </w:tcBorders>
          </w:tcPr>
          <w:p w:rsidR="001D0C4D" w:rsidRPr="00BA4FB6" w:rsidRDefault="001D0C4D">
            <w:pPr>
              <w:rPr>
                <w:ins w:id="178" w:author="Monica Calkins" w:date="2011-08-12T17:07:00Z"/>
                <w:highlight w:val="cyan"/>
              </w:rPr>
            </w:pPr>
          </w:p>
        </w:tc>
        <w:tc>
          <w:tcPr>
            <w:tcW w:w="1368" w:type="dxa"/>
            <w:tcBorders>
              <w:bottom w:val="single" w:sz="4" w:space="0" w:color="auto"/>
            </w:tcBorders>
          </w:tcPr>
          <w:p w:rsidR="001D0C4D" w:rsidRPr="00BA4FB6" w:rsidRDefault="001D0C4D">
            <w:pPr>
              <w:rPr>
                <w:ins w:id="179" w:author="Monica Calkins" w:date="2011-08-12T17:07:00Z"/>
                <w:highlight w:val="cyan"/>
              </w:rPr>
            </w:pPr>
            <w:proofErr w:type="spellStart"/>
            <w:ins w:id="180" w:author="Monica Calkins" w:date="2011-08-12T17:07:00Z">
              <w:r>
                <w:rPr>
                  <w:highlight w:val="cyan"/>
                </w:rPr>
                <w:t>AGR_Fear_TOT</w:t>
              </w:r>
              <w:proofErr w:type="spellEnd"/>
            </w:ins>
          </w:p>
        </w:tc>
      </w:tr>
      <w:tr w:rsidR="00EE6AAB">
        <w:tc>
          <w:tcPr>
            <w:tcW w:w="1278" w:type="dxa"/>
            <w:tcBorders>
              <w:bottom w:val="single" w:sz="4" w:space="0" w:color="auto"/>
            </w:tcBorders>
          </w:tcPr>
          <w:p w:rsidR="00EE6AAB" w:rsidRPr="00BA4FB6" w:rsidRDefault="00811FF5">
            <w:pPr>
              <w:rPr>
                <w:highlight w:val="cyan"/>
              </w:rPr>
            </w:pPr>
            <w:proofErr w:type="spellStart"/>
            <w:r w:rsidRPr="00BA4FB6">
              <w:rPr>
                <w:highlight w:val="cyan"/>
              </w:rPr>
              <w:t>Agoraphophobia</w:t>
            </w:r>
            <w:proofErr w:type="spellEnd"/>
            <w:r w:rsidRPr="00BA4FB6">
              <w:rPr>
                <w:highlight w:val="cyan"/>
              </w:rPr>
              <w:t xml:space="preserve"> </w:t>
            </w:r>
            <w:r w:rsidR="00341D94" w:rsidRPr="00BA4FB6">
              <w:rPr>
                <w:highlight w:val="cyan"/>
              </w:rPr>
              <w:t>without panic disorder</w:t>
            </w:r>
            <w:r w:rsidR="00EE6AAB" w:rsidRPr="00BA4FB6">
              <w:rPr>
                <w:highlight w:val="cyan"/>
              </w:rPr>
              <w:t xml:space="preserve"> </w:t>
            </w:r>
          </w:p>
        </w:tc>
        <w:tc>
          <w:tcPr>
            <w:tcW w:w="2070" w:type="dxa"/>
            <w:tcBorders>
              <w:bottom w:val="single" w:sz="4" w:space="0" w:color="auto"/>
            </w:tcBorders>
          </w:tcPr>
          <w:p w:rsidR="00EE6AAB" w:rsidRPr="00BA4FB6" w:rsidRDefault="00EE6AAB" w:rsidP="004D3DFC">
            <w:pPr>
              <w:rPr>
                <w:highlight w:val="cyan"/>
              </w:rPr>
            </w:pPr>
          </w:p>
        </w:tc>
        <w:tc>
          <w:tcPr>
            <w:tcW w:w="3240" w:type="dxa"/>
            <w:tcBorders>
              <w:bottom w:val="single" w:sz="4" w:space="0" w:color="auto"/>
            </w:tcBorders>
          </w:tcPr>
          <w:p w:rsidR="00EE6AAB" w:rsidRPr="00BA4FB6" w:rsidRDefault="00811FF5">
            <w:pPr>
              <w:rPr>
                <w:highlight w:val="cyan"/>
              </w:rPr>
            </w:pPr>
            <w:r w:rsidRPr="00BA4FB6">
              <w:rPr>
                <w:highlight w:val="cyan"/>
              </w:rPr>
              <w:t>AGR4=1 and PAN4=0</w:t>
            </w:r>
          </w:p>
        </w:tc>
        <w:tc>
          <w:tcPr>
            <w:tcW w:w="900" w:type="dxa"/>
            <w:tcBorders>
              <w:bottom w:val="single" w:sz="4" w:space="0" w:color="auto"/>
            </w:tcBorders>
          </w:tcPr>
          <w:p w:rsidR="00EE6AAB" w:rsidRPr="00BA4FB6" w:rsidRDefault="00EE6AAB">
            <w:pPr>
              <w:rPr>
                <w:highlight w:val="cyan"/>
              </w:rPr>
            </w:pPr>
          </w:p>
        </w:tc>
        <w:tc>
          <w:tcPr>
            <w:tcW w:w="1368" w:type="dxa"/>
            <w:tcBorders>
              <w:bottom w:val="single" w:sz="4" w:space="0" w:color="auto"/>
            </w:tcBorders>
          </w:tcPr>
          <w:p w:rsidR="00EE6AAB" w:rsidRDefault="00341D94">
            <w:r w:rsidRPr="00BA4FB6">
              <w:rPr>
                <w:highlight w:val="cyan"/>
              </w:rPr>
              <w:t>AGR</w:t>
            </w:r>
            <w:r w:rsidR="00811FF5" w:rsidRPr="00BA4FB6">
              <w:rPr>
                <w:highlight w:val="cyan"/>
              </w:rPr>
              <w:t>WOPD</w:t>
            </w:r>
          </w:p>
        </w:tc>
      </w:tr>
      <w:tr w:rsidR="001D0C4D">
        <w:trPr>
          <w:ins w:id="181" w:author="Monica Calkins" w:date="2011-08-12T17:07:00Z"/>
        </w:trPr>
        <w:tc>
          <w:tcPr>
            <w:tcW w:w="1278" w:type="dxa"/>
            <w:tcBorders>
              <w:bottom w:val="single" w:sz="4" w:space="0" w:color="auto"/>
            </w:tcBorders>
          </w:tcPr>
          <w:p w:rsidR="001D0C4D" w:rsidRPr="00BA4FB6" w:rsidRDefault="001D0C4D">
            <w:pPr>
              <w:rPr>
                <w:ins w:id="182" w:author="Monica Calkins" w:date="2011-08-12T17:07:00Z"/>
                <w:highlight w:val="cyan"/>
              </w:rPr>
            </w:pPr>
          </w:p>
        </w:tc>
        <w:tc>
          <w:tcPr>
            <w:tcW w:w="2070" w:type="dxa"/>
            <w:tcBorders>
              <w:bottom w:val="single" w:sz="4" w:space="0" w:color="auto"/>
            </w:tcBorders>
          </w:tcPr>
          <w:p w:rsidR="001D0C4D" w:rsidRPr="00BA4FB6" w:rsidRDefault="001D0C4D" w:rsidP="004D3DFC">
            <w:pPr>
              <w:rPr>
                <w:ins w:id="183" w:author="Monica Calkins" w:date="2011-08-12T17:07:00Z"/>
                <w:highlight w:val="cyan"/>
              </w:rPr>
            </w:pPr>
          </w:p>
        </w:tc>
        <w:tc>
          <w:tcPr>
            <w:tcW w:w="3240" w:type="dxa"/>
            <w:tcBorders>
              <w:bottom w:val="single" w:sz="4" w:space="0" w:color="auto"/>
            </w:tcBorders>
          </w:tcPr>
          <w:p w:rsidR="001D0C4D" w:rsidRPr="00BA4FB6" w:rsidRDefault="001D0C4D">
            <w:pPr>
              <w:rPr>
                <w:ins w:id="184" w:author="Monica Calkins" w:date="2011-08-12T17:07:00Z"/>
                <w:highlight w:val="cyan"/>
              </w:rPr>
            </w:pPr>
          </w:p>
        </w:tc>
        <w:tc>
          <w:tcPr>
            <w:tcW w:w="900" w:type="dxa"/>
            <w:tcBorders>
              <w:bottom w:val="single" w:sz="4" w:space="0" w:color="auto"/>
            </w:tcBorders>
          </w:tcPr>
          <w:p w:rsidR="001D0C4D" w:rsidRPr="00BA4FB6" w:rsidRDefault="001D0C4D">
            <w:pPr>
              <w:rPr>
                <w:ins w:id="185" w:author="Monica Calkins" w:date="2011-08-12T17:07:00Z"/>
                <w:highlight w:val="cyan"/>
              </w:rPr>
            </w:pPr>
          </w:p>
        </w:tc>
        <w:tc>
          <w:tcPr>
            <w:tcW w:w="1368" w:type="dxa"/>
            <w:tcBorders>
              <w:bottom w:val="single" w:sz="4" w:space="0" w:color="auto"/>
            </w:tcBorders>
          </w:tcPr>
          <w:p w:rsidR="001D0C4D" w:rsidRPr="00BA4FB6" w:rsidRDefault="001D0C4D">
            <w:pPr>
              <w:rPr>
                <w:ins w:id="186" w:author="Monica Calkins" w:date="2011-08-12T17:07:00Z"/>
                <w:highlight w:val="cyan"/>
              </w:rPr>
            </w:pPr>
          </w:p>
        </w:tc>
      </w:tr>
      <w:tr w:rsidR="00216110" w:rsidRPr="00556720">
        <w:tc>
          <w:tcPr>
            <w:tcW w:w="1278" w:type="dxa"/>
            <w:tcBorders>
              <w:bottom w:val="single" w:sz="4" w:space="0" w:color="auto"/>
            </w:tcBorders>
          </w:tcPr>
          <w:p w:rsidR="00216110" w:rsidRPr="00556720" w:rsidRDefault="00216110">
            <w:pPr>
              <w:rPr>
                <w:highlight w:val="cyan"/>
              </w:rPr>
            </w:pPr>
          </w:p>
        </w:tc>
        <w:tc>
          <w:tcPr>
            <w:tcW w:w="2070" w:type="dxa"/>
            <w:tcBorders>
              <w:bottom w:val="single" w:sz="4" w:space="0" w:color="auto"/>
            </w:tcBorders>
          </w:tcPr>
          <w:p w:rsidR="00216110" w:rsidRPr="00556720" w:rsidRDefault="00216110" w:rsidP="004D3DFC">
            <w:pPr>
              <w:rPr>
                <w:highlight w:val="cyan"/>
              </w:rPr>
            </w:pPr>
          </w:p>
        </w:tc>
        <w:tc>
          <w:tcPr>
            <w:tcW w:w="3240" w:type="dxa"/>
            <w:tcBorders>
              <w:bottom w:val="single" w:sz="4" w:space="0" w:color="auto"/>
            </w:tcBorders>
          </w:tcPr>
          <w:p w:rsidR="00216110" w:rsidRPr="00556720" w:rsidRDefault="00216110">
            <w:pPr>
              <w:rPr>
                <w:highlight w:val="cyan"/>
              </w:rPr>
            </w:pPr>
          </w:p>
        </w:tc>
        <w:tc>
          <w:tcPr>
            <w:tcW w:w="900" w:type="dxa"/>
            <w:tcBorders>
              <w:bottom w:val="single" w:sz="4" w:space="0" w:color="auto"/>
            </w:tcBorders>
          </w:tcPr>
          <w:p w:rsidR="00216110" w:rsidRPr="00556720" w:rsidRDefault="00216110">
            <w:pPr>
              <w:rPr>
                <w:highlight w:val="cyan"/>
              </w:rPr>
            </w:pPr>
          </w:p>
        </w:tc>
        <w:tc>
          <w:tcPr>
            <w:tcW w:w="1368" w:type="dxa"/>
            <w:tcBorders>
              <w:bottom w:val="single" w:sz="4" w:space="0" w:color="auto"/>
            </w:tcBorders>
          </w:tcPr>
          <w:p w:rsidR="00216110" w:rsidRPr="00556720" w:rsidRDefault="00216110">
            <w:pPr>
              <w:rPr>
                <w:highlight w:val="cyan"/>
              </w:rPr>
            </w:pPr>
          </w:p>
        </w:tc>
      </w:tr>
      <w:tr w:rsidR="002C0D1B" w:rsidRPr="00556720">
        <w:tc>
          <w:tcPr>
            <w:tcW w:w="1278" w:type="dxa"/>
            <w:tcBorders>
              <w:bottom w:val="single" w:sz="4" w:space="0" w:color="auto"/>
            </w:tcBorders>
          </w:tcPr>
          <w:p w:rsidR="002C0D1B" w:rsidRPr="00556720" w:rsidRDefault="002C0D1B">
            <w:pPr>
              <w:rPr>
                <w:highlight w:val="cyan"/>
              </w:rPr>
            </w:pPr>
            <w:commentRangeStart w:id="187"/>
            <w:r w:rsidRPr="00556720">
              <w:rPr>
                <w:highlight w:val="cyan"/>
              </w:rPr>
              <w:t>OCD</w:t>
            </w:r>
            <w:commentRangeEnd w:id="187"/>
            <w:r w:rsidR="00947832">
              <w:rPr>
                <w:rStyle w:val="CommentReference"/>
              </w:rPr>
              <w:commentReference w:id="187"/>
            </w:r>
          </w:p>
        </w:tc>
        <w:tc>
          <w:tcPr>
            <w:tcW w:w="2070" w:type="dxa"/>
            <w:tcBorders>
              <w:bottom w:val="single" w:sz="4" w:space="0" w:color="auto"/>
            </w:tcBorders>
          </w:tcPr>
          <w:p w:rsidR="002C0D1B" w:rsidRPr="00556720" w:rsidRDefault="002C0D1B" w:rsidP="004D3DFC">
            <w:pPr>
              <w:rPr>
                <w:highlight w:val="cyan"/>
              </w:rPr>
            </w:pPr>
            <w:r w:rsidRPr="00556720">
              <w:rPr>
                <w:highlight w:val="cyan"/>
              </w:rPr>
              <w:t>Obsessions and Compulsions denied</w:t>
            </w:r>
          </w:p>
        </w:tc>
        <w:tc>
          <w:tcPr>
            <w:tcW w:w="3240" w:type="dxa"/>
            <w:tcBorders>
              <w:bottom w:val="single" w:sz="4" w:space="0" w:color="auto"/>
            </w:tcBorders>
          </w:tcPr>
          <w:p w:rsidR="002C0D1B" w:rsidRPr="00556720" w:rsidRDefault="00962274">
            <w:pPr>
              <w:rPr>
                <w:highlight w:val="cyan"/>
              </w:rPr>
            </w:pPr>
            <w:r>
              <w:rPr>
                <w:highlight w:val="cyan"/>
              </w:rPr>
              <w:t>{</w:t>
            </w:r>
            <w:r w:rsidR="009564E6" w:rsidRPr="00556720">
              <w:rPr>
                <w:highlight w:val="cyan"/>
              </w:rPr>
              <w:t>[(OCD001=0 and OCD002=0 and OCD003=0 and OCD004=0 and OCD005=0 and OCD006=0 and OCD007=0 or OCD008=0</w:t>
            </w:r>
            <w:r w:rsidR="002C0D1B" w:rsidRPr="00556720">
              <w:rPr>
                <w:highlight w:val="cyan"/>
              </w:rPr>
              <w:t>)</w:t>
            </w:r>
            <w:r w:rsidR="009564E6" w:rsidRPr="00556720">
              <w:rPr>
                <w:highlight w:val="cyan"/>
              </w:rPr>
              <w:t xml:space="preserve">] OR </w:t>
            </w:r>
            <w:commentRangeStart w:id="188"/>
            <w:r w:rsidR="009564E6" w:rsidRPr="00556720">
              <w:rPr>
                <w:highlight w:val="cyan"/>
              </w:rPr>
              <w:t xml:space="preserve">[(OCD001=1 </w:t>
            </w:r>
            <w:commentRangeEnd w:id="188"/>
            <w:r w:rsidR="008F7202">
              <w:rPr>
                <w:rStyle w:val="CommentReference"/>
              </w:rPr>
              <w:commentReference w:id="188"/>
            </w:r>
            <w:r w:rsidR="009564E6" w:rsidRPr="00556720">
              <w:rPr>
                <w:highlight w:val="cyan"/>
              </w:rPr>
              <w:t>or OCD002=1 or</w:t>
            </w:r>
            <w:r w:rsidR="002C0D1B" w:rsidRPr="00556720">
              <w:rPr>
                <w:highlight w:val="cyan"/>
              </w:rPr>
              <w:t xml:space="preserve"> OCD003=1 or OCD004=1 or OCD005=1 or OCD006=1 or OCD007=1 or OCD008=1</w:t>
            </w:r>
            <w:r>
              <w:rPr>
                <w:highlight w:val="cyan"/>
              </w:rPr>
              <w:t>) and (OCD009=0 or OCD010=0)]} AND</w:t>
            </w:r>
            <w:r w:rsidR="002C0D1B" w:rsidRPr="00556720">
              <w:rPr>
                <w:highlight w:val="cyan"/>
              </w:rPr>
              <w:t xml:space="preserve"> </w:t>
            </w:r>
            <w:r w:rsidR="009564E6" w:rsidRPr="00556720">
              <w:rPr>
                <w:highlight w:val="cyan"/>
              </w:rPr>
              <w:t xml:space="preserve">[OCD011=0 and </w:t>
            </w:r>
            <w:commentRangeStart w:id="189"/>
            <w:r w:rsidR="009564E6" w:rsidRPr="00556720">
              <w:rPr>
                <w:highlight w:val="cyan"/>
              </w:rPr>
              <w:t>OCD012</w:t>
            </w:r>
            <w:commentRangeEnd w:id="189"/>
            <w:r w:rsidR="008F7202">
              <w:rPr>
                <w:rStyle w:val="CommentReference"/>
              </w:rPr>
              <w:commentReference w:id="189"/>
            </w:r>
            <w:r w:rsidR="009564E6" w:rsidRPr="00556720">
              <w:rPr>
                <w:highlight w:val="cyan"/>
              </w:rPr>
              <w:t>=0 and OCD013=0 and OCD014=0 and OCD015=0 and OCD16=0 and OCD017=0 and OCD18=0</w:t>
            </w:r>
            <w:ins w:id="190" w:author="bursteinme" w:date="2011-08-05T20:30:00Z">
              <w:r w:rsidR="008F7202">
                <w:rPr>
                  <w:highlight w:val="cyan"/>
                </w:rPr>
                <w:t xml:space="preserve"> and </w:t>
              </w:r>
              <w:commentRangeStart w:id="191"/>
              <w:r w:rsidR="008F7202">
                <w:rPr>
                  <w:highlight w:val="cyan"/>
                </w:rPr>
                <w:t>OCD19=0</w:t>
              </w:r>
              <w:commentRangeEnd w:id="191"/>
              <w:r w:rsidR="008F7202">
                <w:rPr>
                  <w:rStyle w:val="CommentReference"/>
                </w:rPr>
                <w:commentReference w:id="191"/>
              </w:r>
            </w:ins>
            <w:r w:rsidR="009564E6" w:rsidRPr="00556720">
              <w:rPr>
                <w:highlight w:val="cyan"/>
              </w:rPr>
              <w:t>]</w:t>
            </w:r>
          </w:p>
        </w:tc>
        <w:tc>
          <w:tcPr>
            <w:tcW w:w="900" w:type="dxa"/>
            <w:tcBorders>
              <w:bottom w:val="single" w:sz="4" w:space="0" w:color="auto"/>
            </w:tcBorders>
          </w:tcPr>
          <w:p w:rsidR="002C0D1B" w:rsidRPr="00556720" w:rsidRDefault="002C0D1B">
            <w:pPr>
              <w:rPr>
                <w:highlight w:val="cyan"/>
              </w:rPr>
            </w:pPr>
          </w:p>
        </w:tc>
        <w:tc>
          <w:tcPr>
            <w:tcW w:w="1368" w:type="dxa"/>
            <w:tcBorders>
              <w:bottom w:val="single" w:sz="4" w:space="0" w:color="auto"/>
            </w:tcBorders>
          </w:tcPr>
          <w:p w:rsidR="002C0D1B" w:rsidRPr="00556720" w:rsidRDefault="002C0D1B">
            <w:pPr>
              <w:rPr>
                <w:highlight w:val="cyan"/>
              </w:rPr>
            </w:pPr>
            <w:r w:rsidRPr="00556720">
              <w:rPr>
                <w:highlight w:val="cyan"/>
              </w:rPr>
              <w:t>OCD0</w:t>
            </w:r>
          </w:p>
        </w:tc>
      </w:tr>
      <w:tr w:rsidR="00600A81" w:rsidRPr="00556720">
        <w:tc>
          <w:tcPr>
            <w:tcW w:w="1278" w:type="dxa"/>
            <w:tcBorders>
              <w:top w:val="single" w:sz="4" w:space="0" w:color="auto"/>
            </w:tcBorders>
          </w:tcPr>
          <w:p w:rsidR="006368AF" w:rsidRPr="00556720" w:rsidRDefault="006368AF">
            <w:pPr>
              <w:rPr>
                <w:highlight w:val="cyan"/>
              </w:rPr>
            </w:pPr>
            <w:r w:rsidRPr="00556720">
              <w:rPr>
                <w:highlight w:val="cyan"/>
              </w:rPr>
              <w:t>OCD</w:t>
            </w:r>
          </w:p>
        </w:tc>
        <w:tc>
          <w:tcPr>
            <w:tcW w:w="2070" w:type="dxa"/>
            <w:tcBorders>
              <w:top w:val="single" w:sz="4" w:space="0" w:color="auto"/>
            </w:tcBorders>
          </w:tcPr>
          <w:p w:rsidR="006368AF" w:rsidRPr="00556720" w:rsidRDefault="006368AF" w:rsidP="009564E6">
            <w:pPr>
              <w:rPr>
                <w:highlight w:val="cyan"/>
              </w:rPr>
            </w:pPr>
            <w:r w:rsidRPr="00556720">
              <w:rPr>
                <w:highlight w:val="cyan"/>
              </w:rPr>
              <w:t xml:space="preserve">Obsessions </w:t>
            </w:r>
            <w:r w:rsidR="009564E6" w:rsidRPr="00556720">
              <w:rPr>
                <w:highlight w:val="cyan"/>
              </w:rPr>
              <w:t xml:space="preserve">or compulsions </w:t>
            </w:r>
            <w:r w:rsidRPr="00556720">
              <w:rPr>
                <w:highlight w:val="cyan"/>
              </w:rPr>
              <w:t>endorsed</w:t>
            </w:r>
            <w:r w:rsidR="009564E6" w:rsidRPr="00556720">
              <w:rPr>
                <w:highlight w:val="cyan"/>
              </w:rPr>
              <w:t xml:space="preserve"> BUT doesn’t prevent from doing things normally would do, not time consuming (&lt;1 hour), AND duration &lt; 6 months</w:t>
            </w:r>
          </w:p>
        </w:tc>
        <w:tc>
          <w:tcPr>
            <w:tcW w:w="3240" w:type="dxa"/>
            <w:tcBorders>
              <w:top w:val="single" w:sz="4" w:space="0" w:color="auto"/>
            </w:tcBorders>
          </w:tcPr>
          <w:p w:rsidR="006368AF" w:rsidRPr="00556720" w:rsidRDefault="00556720">
            <w:pPr>
              <w:rPr>
                <w:highlight w:val="cyan"/>
              </w:rPr>
            </w:pPr>
            <w:r w:rsidRPr="00556720">
              <w:rPr>
                <w:highlight w:val="cyan"/>
              </w:rPr>
              <w:t>{</w:t>
            </w:r>
            <w:r w:rsidR="009564E6" w:rsidRPr="00556720">
              <w:rPr>
                <w:highlight w:val="cyan"/>
              </w:rPr>
              <w:t>[</w:t>
            </w:r>
            <w:r w:rsidR="002C0D1B" w:rsidRPr="00556720">
              <w:rPr>
                <w:highlight w:val="cyan"/>
              </w:rPr>
              <w:t>(OCD001=1 or OCD002=1 or OCD003=1 or OCD004=1 or OCD005=1 or OCD00</w:t>
            </w:r>
            <w:r w:rsidRPr="00556720">
              <w:rPr>
                <w:highlight w:val="cyan"/>
              </w:rPr>
              <w:t>6=1 or OCD007=1 or OCD008=1) AND</w:t>
            </w:r>
            <w:r w:rsidR="002C0D1B" w:rsidRPr="00556720">
              <w:rPr>
                <w:highlight w:val="cyan"/>
              </w:rPr>
              <w:t xml:space="preserve"> (OCD009=1 or OCD010=1)</w:t>
            </w:r>
            <w:r w:rsidRPr="00556720">
              <w:rPr>
                <w:highlight w:val="cyan"/>
              </w:rPr>
              <w:t xml:space="preserve">] </w:t>
            </w:r>
            <w:r w:rsidR="00F851B8" w:rsidRPr="00556720">
              <w:rPr>
                <w:highlight w:val="cyan"/>
              </w:rPr>
              <w:t>OR [OCD011=1 or OCD012=1 or OCD013=1 or OCD014=1 or OCD015=1 or OCD16=1 or OCD017=1 or</w:t>
            </w:r>
            <w:r w:rsidR="009564E6" w:rsidRPr="00556720">
              <w:rPr>
                <w:highlight w:val="cyan"/>
              </w:rPr>
              <w:t xml:space="preserve"> OCD18=</w:t>
            </w:r>
            <w:ins w:id="192" w:author="bursteinme" w:date="2011-08-05T20:31:00Z">
              <w:r w:rsidR="008F7202">
                <w:rPr>
                  <w:highlight w:val="cyan"/>
                </w:rPr>
                <w:t>1</w:t>
              </w:r>
            </w:ins>
            <w:del w:id="193" w:author="bursteinme" w:date="2011-08-05T20:31:00Z">
              <w:r w:rsidR="009564E6" w:rsidRPr="00556720" w:rsidDel="008F7202">
                <w:rPr>
                  <w:highlight w:val="cyan"/>
                </w:rPr>
                <w:delText>0</w:delText>
              </w:r>
            </w:del>
            <w:ins w:id="194" w:author="bursteinme" w:date="2011-08-05T20:31:00Z">
              <w:r w:rsidR="008F7202">
                <w:rPr>
                  <w:highlight w:val="cyan"/>
                </w:rPr>
                <w:t xml:space="preserve"> or OCD19=1</w:t>
              </w:r>
            </w:ins>
            <w:r w:rsidR="00F851B8" w:rsidRPr="00556720">
              <w:rPr>
                <w:highlight w:val="cyan"/>
              </w:rPr>
              <w:t>]</w:t>
            </w:r>
            <w:r w:rsidRPr="00556720">
              <w:rPr>
                <w:highlight w:val="cyan"/>
              </w:rPr>
              <w:t>}</w:t>
            </w:r>
            <w:r w:rsidR="00F851B8" w:rsidRPr="00556720">
              <w:rPr>
                <w:highlight w:val="cyan"/>
              </w:rPr>
              <w:t xml:space="preserve"> AND OCD024=0 AND [calc daily time</w:t>
            </w:r>
            <w:r w:rsidR="009564E6" w:rsidRPr="00556720">
              <w:rPr>
                <w:highlight w:val="cyan"/>
              </w:rPr>
              <w:t xml:space="preserve"> 0CD026+OCD027&lt;1 hour] AND </w:t>
            </w:r>
            <w:r w:rsidR="00962274">
              <w:rPr>
                <w:highlight w:val="cyan"/>
              </w:rPr>
              <w:t xml:space="preserve">(calc duration </w:t>
            </w:r>
            <w:r w:rsidR="009564E6" w:rsidRPr="00556720">
              <w:rPr>
                <w:highlight w:val="cyan"/>
              </w:rPr>
              <w:t>CD020+OCD021+OCD22+OCD23 &lt;6 months)</w:t>
            </w:r>
          </w:p>
        </w:tc>
        <w:tc>
          <w:tcPr>
            <w:tcW w:w="900" w:type="dxa"/>
            <w:tcBorders>
              <w:top w:val="single" w:sz="4" w:space="0" w:color="auto"/>
            </w:tcBorders>
          </w:tcPr>
          <w:p w:rsidR="006368AF" w:rsidRPr="00556720" w:rsidRDefault="00815B84">
            <w:pPr>
              <w:rPr>
                <w:highlight w:val="cyan"/>
              </w:rPr>
            </w:pPr>
            <w:r w:rsidRPr="00556720">
              <w:rPr>
                <w:highlight w:val="cyan"/>
              </w:rPr>
              <w:t>P</w:t>
            </w:r>
          </w:p>
        </w:tc>
        <w:tc>
          <w:tcPr>
            <w:tcW w:w="1368" w:type="dxa"/>
            <w:tcBorders>
              <w:top w:val="single" w:sz="4" w:space="0" w:color="auto"/>
            </w:tcBorders>
          </w:tcPr>
          <w:p w:rsidR="006368AF" w:rsidRPr="00556720" w:rsidRDefault="006368AF">
            <w:pPr>
              <w:rPr>
                <w:highlight w:val="cyan"/>
              </w:rPr>
            </w:pPr>
            <w:r w:rsidRPr="00556720">
              <w:rPr>
                <w:highlight w:val="cyan"/>
              </w:rPr>
              <w:t>OCD</w:t>
            </w:r>
            <w:r w:rsidR="00C420B3" w:rsidRPr="00556720">
              <w:rPr>
                <w:highlight w:val="cyan"/>
              </w:rPr>
              <w:t>1</w:t>
            </w:r>
          </w:p>
        </w:tc>
      </w:tr>
      <w:tr w:rsidR="009564E6" w:rsidRPr="00556720">
        <w:tc>
          <w:tcPr>
            <w:tcW w:w="1278" w:type="dxa"/>
          </w:tcPr>
          <w:p w:rsidR="009564E6" w:rsidRPr="00556720" w:rsidRDefault="009564E6">
            <w:pPr>
              <w:rPr>
                <w:highlight w:val="cyan"/>
              </w:rPr>
            </w:pPr>
            <w:r w:rsidRPr="00556720">
              <w:rPr>
                <w:highlight w:val="cyan"/>
              </w:rPr>
              <w:t>OCD</w:t>
            </w:r>
          </w:p>
        </w:tc>
        <w:tc>
          <w:tcPr>
            <w:tcW w:w="2070" w:type="dxa"/>
          </w:tcPr>
          <w:p w:rsidR="009564E6" w:rsidRPr="00556720" w:rsidRDefault="00F851B8" w:rsidP="004D3DFC">
            <w:pPr>
              <w:rPr>
                <w:highlight w:val="cyan"/>
              </w:rPr>
            </w:pPr>
            <w:r w:rsidRPr="00556720">
              <w:rPr>
                <w:highlight w:val="cyan"/>
              </w:rPr>
              <w:t>Obsessions or compulsions endorsed AND ANY ONE but NOT ALL OF (prevents from doing things normally would do, or time consuming &gt;=1 hour, or duration &gt;=6 months)</w:t>
            </w:r>
          </w:p>
        </w:tc>
        <w:tc>
          <w:tcPr>
            <w:tcW w:w="3240" w:type="dxa"/>
          </w:tcPr>
          <w:p w:rsidR="009564E6" w:rsidRPr="00556720" w:rsidRDefault="00556720" w:rsidP="008F7202">
            <w:pPr>
              <w:rPr>
                <w:highlight w:val="cyan"/>
              </w:rPr>
            </w:pPr>
            <w:r w:rsidRPr="00556720">
              <w:rPr>
                <w:highlight w:val="cyan"/>
              </w:rPr>
              <w:t>{</w:t>
            </w:r>
            <w:r w:rsidR="00F851B8" w:rsidRPr="00556720">
              <w:rPr>
                <w:highlight w:val="cyan"/>
              </w:rPr>
              <w:t>[(OCD001=1 or OCD002=1 or OCD003=1 or OCD004=1 or OCD005=1 or OCD006=1 or OCD007=1 or OCD008=1) AND (OCD009=1 or OCD010=1)</w:t>
            </w:r>
            <w:r w:rsidRPr="00556720">
              <w:rPr>
                <w:highlight w:val="cyan"/>
              </w:rPr>
              <w:t>]</w:t>
            </w:r>
            <w:del w:id="195" w:author="Monica Calkins" w:date="2011-08-12T17:19:00Z">
              <w:r w:rsidRPr="00556720" w:rsidDel="0089415A">
                <w:rPr>
                  <w:highlight w:val="cyan"/>
                </w:rPr>
                <w:delText xml:space="preserve"> AND</w:delText>
              </w:r>
            </w:del>
            <w:r w:rsidR="00F851B8" w:rsidRPr="00556720">
              <w:rPr>
                <w:highlight w:val="cyan"/>
              </w:rPr>
              <w:t xml:space="preserve"> </w:t>
            </w:r>
            <w:del w:id="196" w:author="bursteinme" w:date="2011-08-05T20:32:00Z">
              <w:r w:rsidR="00F851B8" w:rsidRPr="00556720" w:rsidDel="008F7202">
                <w:rPr>
                  <w:highlight w:val="cyan"/>
                </w:rPr>
                <w:delText xml:space="preserve">(OCD009=1 or OCD010=1)] </w:delText>
              </w:r>
            </w:del>
            <w:r w:rsidR="00F851B8" w:rsidRPr="00556720">
              <w:rPr>
                <w:highlight w:val="cyan"/>
              </w:rPr>
              <w:t>OR [OCD011=1 or OCD012=1 or OCD013=1 or OCD014=1 or OCD015=1 or OCD16=1 or OCD017=1 or OCD18=</w:t>
            </w:r>
            <w:ins w:id="197" w:author="bursteinme" w:date="2011-08-05T20:32:00Z">
              <w:r w:rsidR="008F7202">
                <w:rPr>
                  <w:highlight w:val="cyan"/>
                </w:rPr>
                <w:t>1 or OCD19=1</w:t>
              </w:r>
            </w:ins>
            <w:del w:id="198" w:author="bursteinme" w:date="2011-08-05T20:32:00Z">
              <w:r w:rsidR="00F851B8" w:rsidRPr="00556720" w:rsidDel="008F7202">
                <w:rPr>
                  <w:highlight w:val="cyan"/>
                </w:rPr>
                <w:delText>0</w:delText>
              </w:r>
            </w:del>
            <w:r w:rsidR="00F851B8" w:rsidRPr="00556720">
              <w:rPr>
                <w:highlight w:val="cyan"/>
              </w:rPr>
              <w:t>]</w:t>
            </w:r>
            <w:r w:rsidRPr="00556720">
              <w:rPr>
                <w:highlight w:val="cyan"/>
              </w:rPr>
              <w:t>}</w:t>
            </w:r>
            <w:r w:rsidR="00F851B8" w:rsidRPr="00556720">
              <w:rPr>
                <w:highlight w:val="cyan"/>
              </w:rPr>
              <w:t xml:space="preserve"> AND ANY ONE BUT NOT ALL [OCD024=1 OR</w:t>
            </w:r>
            <w:r w:rsidRPr="00556720">
              <w:rPr>
                <w:highlight w:val="cyan"/>
              </w:rPr>
              <w:t xml:space="preserve"> (</w:t>
            </w:r>
            <w:r w:rsidR="00F851B8" w:rsidRPr="00556720">
              <w:rPr>
                <w:highlight w:val="cyan"/>
              </w:rPr>
              <w:t>calc daily time 0CD026+OCD027&gt;=</w:t>
            </w:r>
            <w:r w:rsidRPr="00556720">
              <w:rPr>
                <w:highlight w:val="cyan"/>
              </w:rPr>
              <w:t>1 hour)</w:t>
            </w:r>
            <w:r w:rsidR="00F851B8" w:rsidRPr="00556720">
              <w:rPr>
                <w:highlight w:val="cyan"/>
              </w:rPr>
              <w:t xml:space="preserve"> OR </w:t>
            </w:r>
            <w:r w:rsidRPr="00556720">
              <w:rPr>
                <w:highlight w:val="cyan"/>
              </w:rPr>
              <w:t>(</w:t>
            </w:r>
            <w:r w:rsidR="00F851B8" w:rsidRPr="00556720">
              <w:rPr>
                <w:highlight w:val="cyan"/>
              </w:rPr>
              <w:t>calc dura</w:t>
            </w:r>
            <w:r w:rsidRPr="00556720">
              <w:rPr>
                <w:highlight w:val="cyan"/>
              </w:rPr>
              <w:t xml:space="preserve">tion </w:t>
            </w:r>
            <w:r w:rsidR="00F851B8" w:rsidRPr="00556720">
              <w:rPr>
                <w:highlight w:val="cyan"/>
              </w:rPr>
              <w:t>CD020+OCD021+OCD22+OCD23&gt;=6 months)</w:t>
            </w:r>
            <w:r w:rsidRPr="00556720">
              <w:rPr>
                <w:highlight w:val="cyan"/>
              </w:rPr>
              <w:t>]</w:t>
            </w:r>
          </w:p>
        </w:tc>
        <w:tc>
          <w:tcPr>
            <w:tcW w:w="900" w:type="dxa"/>
          </w:tcPr>
          <w:p w:rsidR="009564E6" w:rsidRPr="00556720" w:rsidRDefault="009564E6">
            <w:pPr>
              <w:rPr>
                <w:highlight w:val="cyan"/>
              </w:rPr>
            </w:pPr>
          </w:p>
        </w:tc>
        <w:tc>
          <w:tcPr>
            <w:tcW w:w="1368" w:type="dxa"/>
          </w:tcPr>
          <w:p w:rsidR="009564E6" w:rsidRPr="00556720" w:rsidRDefault="00F851B8">
            <w:pPr>
              <w:rPr>
                <w:highlight w:val="cyan"/>
              </w:rPr>
            </w:pPr>
            <w:r w:rsidRPr="00556720">
              <w:rPr>
                <w:highlight w:val="cyan"/>
              </w:rPr>
              <w:t>OCD2</w:t>
            </w:r>
          </w:p>
        </w:tc>
      </w:tr>
      <w:tr w:rsidR="00600A81" w:rsidRPr="00556720">
        <w:tc>
          <w:tcPr>
            <w:tcW w:w="1278" w:type="dxa"/>
            <w:tcBorders>
              <w:bottom w:val="single" w:sz="4" w:space="0" w:color="auto"/>
            </w:tcBorders>
          </w:tcPr>
          <w:p w:rsidR="006368AF" w:rsidRPr="00556720" w:rsidRDefault="006368AF">
            <w:pPr>
              <w:rPr>
                <w:highlight w:val="cyan"/>
              </w:rPr>
            </w:pPr>
            <w:r w:rsidRPr="00556720">
              <w:rPr>
                <w:highlight w:val="cyan"/>
              </w:rPr>
              <w:t>OCD</w:t>
            </w:r>
          </w:p>
        </w:tc>
        <w:tc>
          <w:tcPr>
            <w:tcW w:w="2070" w:type="dxa"/>
            <w:tcBorders>
              <w:bottom w:val="single" w:sz="4" w:space="0" w:color="auto"/>
            </w:tcBorders>
          </w:tcPr>
          <w:p w:rsidR="006368AF" w:rsidRPr="00556720" w:rsidRDefault="00F851B8" w:rsidP="00F851B8">
            <w:pPr>
              <w:rPr>
                <w:highlight w:val="cyan"/>
              </w:rPr>
            </w:pPr>
            <w:r w:rsidRPr="00556720">
              <w:rPr>
                <w:highlight w:val="cyan"/>
              </w:rPr>
              <w:t>Obsessions or compulsions endorsed AND (prevents from doing things normally would do, AND time consuming &gt;=1 hour, AND duration &gt;=6 months) BUT distress and impairment &lt;5</w:t>
            </w:r>
          </w:p>
        </w:tc>
        <w:tc>
          <w:tcPr>
            <w:tcW w:w="3240" w:type="dxa"/>
            <w:tcBorders>
              <w:bottom w:val="single" w:sz="4" w:space="0" w:color="auto"/>
            </w:tcBorders>
          </w:tcPr>
          <w:p w:rsidR="006368AF" w:rsidRPr="00556720" w:rsidRDefault="00F851B8" w:rsidP="00316019">
            <w:pPr>
              <w:rPr>
                <w:highlight w:val="cyan"/>
              </w:rPr>
            </w:pPr>
            <w:r w:rsidRPr="00556720">
              <w:rPr>
                <w:highlight w:val="cyan"/>
              </w:rPr>
              <w:t>[(OCD001=1 or OCD002=1 or OCD003=1 or OCD004=1 or OCD005=1 or OCD006=1 or OCD007=1 or OCD008=1) AND (OCD009=1 or OCD010=1)</w:t>
            </w:r>
            <w:r w:rsidR="00556720" w:rsidRPr="00556720">
              <w:rPr>
                <w:highlight w:val="cyan"/>
              </w:rPr>
              <w:t xml:space="preserve">] </w:t>
            </w:r>
            <w:del w:id="199" w:author="bursteinme" w:date="2011-08-05T20:34:00Z">
              <w:r w:rsidRPr="00556720" w:rsidDel="00316019">
                <w:rPr>
                  <w:highlight w:val="cyan"/>
                </w:rPr>
                <w:delText xml:space="preserve">OR (OCD009=1 or OCD010=1)] </w:delText>
              </w:r>
            </w:del>
            <w:r w:rsidRPr="00556720">
              <w:rPr>
                <w:highlight w:val="cyan"/>
              </w:rPr>
              <w:t>OR [OCD011=1 or OCD012=1 or OCD013=1 or OCD014=1 or OCD015=1 or OCD16=1 or OCD017=1 or OCD18=</w:t>
            </w:r>
            <w:ins w:id="200" w:author="bursteinme" w:date="2011-08-05T20:34:00Z">
              <w:r w:rsidR="00316019">
                <w:rPr>
                  <w:highlight w:val="cyan"/>
                </w:rPr>
                <w:t>1 or OCD19=1</w:t>
              </w:r>
            </w:ins>
            <w:del w:id="201" w:author="bursteinme" w:date="2011-08-05T20:34:00Z">
              <w:r w:rsidRPr="00556720" w:rsidDel="00316019">
                <w:rPr>
                  <w:highlight w:val="cyan"/>
                </w:rPr>
                <w:delText>0</w:delText>
              </w:r>
            </w:del>
            <w:r w:rsidRPr="00556720">
              <w:rPr>
                <w:highlight w:val="cyan"/>
              </w:rPr>
              <w:t>] AND OCD024=1 AND</w:t>
            </w:r>
            <w:r w:rsidR="00556720" w:rsidRPr="00556720">
              <w:rPr>
                <w:highlight w:val="cyan"/>
              </w:rPr>
              <w:t xml:space="preserve"> (</w:t>
            </w:r>
            <w:r w:rsidRPr="00556720">
              <w:rPr>
                <w:highlight w:val="cyan"/>
              </w:rPr>
              <w:t>calc daily time 0CD026+OCD027&gt;=</w:t>
            </w:r>
            <w:r w:rsidR="00556720" w:rsidRPr="00556720">
              <w:rPr>
                <w:highlight w:val="cyan"/>
              </w:rPr>
              <w:t>1 hour)</w:t>
            </w:r>
            <w:r w:rsidRPr="00556720">
              <w:rPr>
                <w:highlight w:val="cyan"/>
              </w:rPr>
              <w:t xml:space="preserve"> AND </w:t>
            </w:r>
            <w:r w:rsidR="00556720" w:rsidRPr="00556720">
              <w:rPr>
                <w:highlight w:val="cyan"/>
              </w:rPr>
              <w:t>(</w:t>
            </w:r>
            <w:r w:rsidRPr="00556720">
              <w:rPr>
                <w:highlight w:val="cyan"/>
              </w:rPr>
              <w:t>calc dura</w:t>
            </w:r>
            <w:r w:rsidR="00556720" w:rsidRPr="00556720">
              <w:rPr>
                <w:highlight w:val="cyan"/>
              </w:rPr>
              <w:t xml:space="preserve">tion </w:t>
            </w:r>
            <w:r w:rsidRPr="00556720">
              <w:rPr>
                <w:highlight w:val="cyan"/>
              </w:rPr>
              <w:t>CD020+OCD021+OCD22+OCD23&gt;=6 months) AND (OCD32&lt;5 and OCD33&lt;5)</w:t>
            </w:r>
          </w:p>
        </w:tc>
        <w:tc>
          <w:tcPr>
            <w:tcW w:w="900" w:type="dxa"/>
            <w:tcBorders>
              <w:bottom w:val="single" w:sz="4" w:space="0" w:color="auto"/>
            </w:tcBorders>
          </w:tcPr>
          <w:p w:rsidR="006368AF" w:rsidRPr="00556720" w:rsidRDefault="00815B84">
            <w:pPr>
              <w:rPr>
                <w:highlight w:val="cyan"/>
              </w:rPr>
            </w:pPr>
            <w:r w:rsidRPr="00556720">
              <w:rPr>
                <w:highlight w:val="cyan"/>
              </w:rPr>
              <w:t>P</w:t>
            </w:r>
          </w:p>
        </w:tc>
        <w:tc>
          <w:tcPr>
            <w:tcW w:w="1368" w:type="dxa"/>
            <w:tcBorders>
              <w:bottom w:val="single" w:sz="4" w:space="0" w:color="auto"/>
            </w:tcBorders>
          </w:tcPr>
          <w:p w:rsidR="006368AF" w:rsidRPr="00556720" w:rsidRDefault="006368AF">
            <w:pPr>
              <w:rPr>
                <w:highlight w:val="cyan"/>
              </w:rPr>
            </w:pPr>
            <w:r w:rsidRPr="00556720">
              <w:rPr>
                <w:highlight w:val="cyan"/>
              </w:rPr>
              <w:t>OCD3</w:t>
            </w:r>
          </w:p>
        </w:tc>
      </w:tr>
      <w:tr w:rsidR="00600A81">
        <w:tc>
          <w:tcPr>
            <w:tcW w:w="1278" w:type="dxa"/>
            <w:tcBorders>
              <w:bottom w:val="single" w:sz="4" w:space="0" w:color="auto"/>
            </w:tcBorders>
          </w:tcPr>
          <w:p w:rsidR="006368AF" w:rsidRPr="00556720" w:rsidRDefault="006368AF">
            <w:pPr>
              <w:rPr>
                <w:highlight w:val="cyan"/>
              </w:rPr>
            </w:pPr>
            <w:r w:rsidRPr="00556720">
              <w:rPr>
                <w:highlight w:val="cyan"/>
              </w:rPr>
              <w:t>OCD</w:t>
            </w:r>
          </w:p>
        </w:tc>
        <w:tc>
          <w:tcPr>
            <w:tcW w:w="2070" w:type="dxa"/>
            <w:tcBorders>
              <w:bottom w:val="single" w:sz="4" w:space="0" w:color="auto"/>
            </w:tcBorders>
          </w:tcPr>
          <w:p w:rsidR="006368AF" w:rsidRPr="00556720" w:rsidRDefault="00F851B8" w:rsidP="004D3DFC">
            <w:pPr>
              <w:rPr>
                <w:highlight w:val="cyan"/>
              </w:rPr>
            </w:pPr>
            <w:r w:rsidRPr="00556720">
              <w:rPr>
                <w:highlight w:val="cyan"/>
              </w:rPr>
              <w:t xml:space="preserve">Obsessions or compulsions endorsed AND (prevents from doing things normally would do, AND time consuming &gt;=1 hour, AND duration &gt;=6 months) </w:t>
            </w:r>
            <w:r w:rsidR="002C0D1B" w:rsidRPr="00556720">
              <w:rPr>
                <w:highlight w:val="cyan"/>
              </w:rPr>
              <w:t xml:space="preserve">AND </w:t>
            </w:r>
            <w:r w:rsidRPr="00556720">
              <w:rPr>
                <w:highlight w:val="cyan"/>
              </w:rPr>
              <w:t xml:space="preserve">Distress OR </w:t>
            </w:r>
            <w:r w:rsidR="002C0D1B" w:rsidRPr="00556720">
              <w:rPr>
                <w:highlight w:val="cyan"/>
              </w:rPr>
              <w:t>Imprmt &gt;=5</w:t>
            </w:r>
          </w:p>
        </w:tc>
        <w:tc>
          <w:tcPr>
            <w:tcW w:w="3240" w:type="dxa"/>
            <w:tcBorders>
              <w:bottom w:val="single" w:sz="4" w:space="0" w:color="auto"/>
            </w:tcBorders>
          </w:tcPr>
          <w:p w:rsidR="006368AF" w:rsidRPr="00556720" w:rsidRDefault="00F851B8" w:rsidP="00BB69D8">
            <w:pPr>
              <w:rPr>
                <w:rFonts w:ascii="Cambria" w:hAnsi="Cambria"/>
                <w:highlight w:val="cyan"/>
              </w:rPr>
            </w:pPr>
            <w:r w:rsidRPr="00556720">
              <w:rPr>
                <w:highlight w:val="cyan"/>
              </w:rPr>
              <w:t xml:space="preserve">[(OCD001=1 or OCD002=1 or OCD003=1 or OCD004=1 or OCD005=1 or OCD006=1 or OCD007=1 or OCD008=1) AND (OCD009=1 or OCD010=1)] </w:t>
            </w:r>
            <w:del w:id="202" w:author="bursteinme" w:date="2011-08-05T20:34:00Z">
              <w:r w:rsidRPr="00556720" w:rsidDel="00316019">
                <w:rPr>
                  <w:highlight w:val="cyan"/>
                </w:rPr>
                <w:delText xml:space="preserve"> OR (OCD009=1 or OCD010=1)]</w:delText>
              </w:r>
            </w:del>
            <w:r w:rsidRPr="00556720">
              <w:rPr>
                <w:highlight w:val="cyan"/>
              </w:rPr>
              <w:t xml:space="preserve"> OR [OCD011=1 or OCD012=1 or OCD013=1 or OCD014=1 or OCD015=1 or OCD16=1 or OCD017=1 or OCD18=</w:t>
            </w:r>
            <w:ins w:id="203" w:author="bursteinme" w:date="2011-08-05T20:34:00Z">
              <w:r w:rsidR="00316019">
                <w:rPr>
                  <w:highlight w:val="cyan"/>
                </w:rPr>
                <w:t>1 or OCD19=1</w:t>
              </w:r>
            </w:ins>
            <w:del w:id="204" w:author="bursteinme" w:date="2011-08-05T20:34:00Z">
              <w:r w:rsidRPr="00556720" w:rsidDel="00316019">
                <w:rPr>
                  <w:highlight w:val="cyan"/>
                </w:rPr>
                <w:delText>0</w:delText>
              </w:r>
            </w:del>
            <w:r w:rsidRPr="00556720">
              <w:rPr>
                <w:highlight w:val="cyan"/>
              </w:rPr>
              <w:t>] AND OCD024=1 AND</w:t>
            </w:r>
            <w:r w:rsidR="00556720" w:rsidRPr="00556720">
              <w:rPr>
                <w:highlight w:val="cyan"/>
              </w:rPr>
              <w:t xml:space="preserve"> (</w:t>
            </w:r>
            <w:r w:rsidRPr="00556720">
              <w:rPr>
                <w:highlight w:val="cyan"/>
              </w:rPr>
              <w:t>calc daily time 0CD026+OCD027&gt;=</w:t>
            </w:r>
            <w:r w:rsidR="00556720" w:rsidRPr="00556720">
              <w:rPr>
                <w:highlight w:val="cyan"/>
              </w:rPr>
              <w:t>1 hour)</w:t>
            </w:r>
            <w:r w:rsidRPr="00556720">
              <w:rPr>
                <w:highlight w:val="cyan"/>
              </w:rPr>
              <w:t xml:space="preserve"> AND </w:t>
            </w:r>
            <w:r w:rsidR="00556720" w:rsidRPr="00556720">
              <w:rPr>
                <w:highlight w:val="cyan"/>
              </w:rPr>
              <w:t>(</w:t>
            </w:r>
            <w:r w:rsidRPr="00556720">
              <w:rPr>
                <w:highlight w:val="cyan"/>
              </w:rPr>
              <w:t>calc dura</w:t>
            </w:r>
            <w:r w:rsidR="00556720" w:rsidRPr="00556720">
              <w:rPr>
                <w:highlight w:val="cyan"/>
              </w:rPr>
              <w:t xml:space="preserve">tion </w:t>
            </w:r>
            <w:r w:rsidRPr="00556720">
              <w:rPr>
                <w:highlight w:val="cyan"/>
              </w:rPr>
              <w:t>CD020+OCD021+OCD22+OCD23&gt;=6 months) AND (OCD32&gt;=</w:t>
            </w:r>
            <w:r w:rsidR="00556720" w:rsidRPr="00556720">
              <w:rPr>
                <w:highlight w:val="cyan"/>
              </w:rPr>
              <w:t>5 or</w:t>
            </w:r>
            <w:r w:rsidRPr="00556720">
              <w:rPr>
                <w:highlight w:val="cyan"/>
              </w:rPr>
              <w:t xml:space="preserve"> OCD33&gt;=5)</w:t>
            </w:r>
          </w:p>
        </w:tc>
        <w:tc>
          <w:tcPr>
            <w:tcW w:w="900" w:type="dxa"/>
            <w:tcBorders>
              <w:bottom w:val="single" w:sz="4" w:space="0" w:color="auto"/>
            </w:tcBorders>
          </w:tcPr>
          <w:p w:rsidR="006368AF" w:rsidRPr="00556720" w:rsidRDefault="00815B84">
            <w:pPr>
              <w:rPr>
                <w:highlight w:val="cyan"/>
              </w:rPr>
            </w:pPr>
            <w:r w:rsidRPr="00556720">
              <w:rPr>
                <w:highlight w:val="cyan"/>
              </w:rPr>
              <w:t>P</w:t>
            </w:r>
          </w:p>
        </w:tc>
        <w:tc>
          <w:tcPr>
            <w:tcW w:w="1368" w:type="dxa"/>
            <w:tcBorders>
              <w:bottom w:val="single" w:sz="4" w:space="0" w:color="auto"/>
            </w:tcBorders>
          </w:tcPr>
          <w:p w:rsidR="006368AF" w:rsidRDefault="006368AF">
            <w:r w:rsidRPr="00556720">
              <w:rPr>
                <w:highlight w:val="cyan"/>
              </w:rPr>
              <w:t>OCD4</w:t>
            </w:r>
          </w:p>
        </w:tc>
      </w:tr>
      <w:tr w:rsidR="00F14FD0">
        <w:trPr>
          <w:ins w:id="205" w:author="Monica Calkins" w:date="2011-08-12T17:24:00Z"/>
        </w:trPr>
        <w:tc>
          <w:tcPr>
            <w:tcW w:w="1278" w:type="dxa"/>
            <w:tcBorders>
              <w:bottom w:val="single" w:sz="4" w:space="0" w:color="auto"/>
            </w:tcBorders>
          </w:tcPr>
          <w:p w:rsidR="00F14FD0" w:rsidRPr="00556720" w:rsidRDefault="00F14FD0">
            <w:pPr>
              <w:rPr>
                <w:ins w:id="206" w:author="Monica Calkins" w:date="2011-08-12T17:24:00Z"/>
                <w:highlight w:val="cyan"/>
              </w:rPr>
            </w:pPr>
            <w:ins w:id="207" w:author="Monica Calkins" w:date="2011-08-12T17:24:00Z">
              <w:r>
                <w:rPr>
                  <w:highlight w:val="cyan"/>
                </w:rPr>
                <w:t>OCD</w:t>
              </w:r>
            </w:ins>
          </w:p>
        </w:tc>
        <w:tc>
          <w:tcPr>
            <w:tcW w:w="2070" w:type="dxa"/>
            <w:tcBorders>
              <w:bottom w:val="single" w:sz="4" w:space="0" w:color="auto"/>
            </w:tcBorders>
          </w:tcPr>
          <w:p w:rsidR="00F14FD0" w:rsidRPr="00556720" w:rsidRDefault="00F14FD0" w:rsidP="004D3DFC">
            <w:pPr>
              <w:rPr>
                <w:ins w:id="208" w:author="Monica Calkins" w:date="2011-08-12T17:24:00Z"/>
                <w:highlight w:val="cyan"/>
              </w:rPr>
            </w:pPr>
            <w:ins w:id="209" w:author="Monica Calkins" w:date="2011-08-12T17:24:00Z">
              <w:r>
                <w:rPr>
                  <w:highlight w:val="cyan"/>
                </w:rPr>
                <w:t>Obsessions Count</w:t>
              </w:r>
            </w:ins>
          </w:p>
        </w:tc>
        <w:tc>
          <w:tcPr>
            <w:tcW w:w="3240" w:type="dxa"/>
            <w:tcBorders>
              <w:bottom w:val="single" w:sz="4" w:space="0" w:color="auto"/>
            </w:tcBorders>
          </w:tcPr>
          <w:p w:rsidR="00F14FD0" w:rsidRPr="00556720" w:rsidRDefault="00F14FD0" w:rsidP="00F14FD0">
            <w:pPr>
              <w:rPr>
                <w:ins w:id="210" w:author="Monica Calkins" w:date="2011-08-12T17:24:00Z"/>
                <w:highlight w:val="cyan"/>
              </w:rPr>
            </w:pPr>
            <w:ins w:id="211" w:author="Monica Calkins" w:date="2011-08-12T17:27:00Z">
              <w:r>
                <w:rPr>
                  <w:highlight w:val="cyan"/>
                </w:rPr>
                <w:t xml:space="preserve">IF </w:t>
              </w:r>
              <w:r w:rsidRPr="00556720">
                <w:rPr>
                  <w:highlight w:val="cyan"/>
                </w:rPr>
                <w:t>(OCD009=1 or OCD010=1</w:t>
              </w:r>
              <w:proofErr w:type="gramStart"/>
              <w:r w:rsidRPr="00556720">
                <w:rPr>
                  <w:highlight w:val="cyan"/>
                </w:rPr>
                <w:t>)</w:t>
              </w:r>
              <w:r>
                <w:rPr>
                  <w:highlight w:val="cyan"/>
                </w:rPr>
                <w:t xml:space="preserve">  then</w:t>
              </w:r>
              <w:proofErr w:type="gramEnd"/>
              <w:r>
                <w:rPr>
                  <w:highlight w:val="cyan"/>
                </w:rPr>
                <w:t xml:space="preserve"> OCD_OBS_TOT = </w:t>
              </w:r>
            </w:ins>
            <w:ins w:id="212" w:author="Monica Calkins" w:date="2011-08-12T17:26:00Z">
              <w:r>
                <w:rPr>
                  <w:highlight w:val="cyan"/>
                </w:rPr>
                <w:t>(OCD001 + OCD002 + OCD003 + OCD004+ OCD005 + OCD006 +</w:t>
              </w:r>
            </w:ins>
            <w:ins w:id="213" w:author="Monica Calkins" w:date="2011-08-12T17:27:00Z">
              <w:r>
                <w:rPr>
                  <w:highlight w:val="cyan"/>
                </w:rPr>
                <w:t xml:space="preserve"> </w:t>
              </w:r>
            </w:ins>
            <w:ins w:id="214" w:author="Monica Calkins" w:date="2011-08-12T17:26:00Z">
              <w:r>
                <w:rPr>
                  <w:highlight w:val="cyan"/>
                </w:rPr>
                <w:t>OCD007 +_OCD008</w:t>
              </w:r>
              <w:r w:rsidRPr="00556720">
                <w:rPr>
                  <w:highlight w:val="cyan"/>
                </w:rPr>
                <w:t xml:space="preserve">) AND </w:t>
              </w:r>
            </w:ins>
          </w:p>
        </w:tc>
        <w:tc>
          <w:tcPr>
            <w:tcW w:w="900" w:type="dxa"/>
            <w:tcBorders>
              <w:bottom w:val="single" w:sz="4" w:space="0" w:color="auto"/>
            </w:tcBorders>
          </w:tcPr>
          <w:p w:rsidR="00F14FD0" w:rsidRPr="00556720" w:rsidRDefault="00F14FD0">
            <w:pPr>
              <w:rPr>
                <w:ins w:id="215" w:author="Monica Calkins" w:date="2011-08-12T17:24:00Z"/>
                <w:highlight w:val="cyan"/>
              </w:rPr>
            </w:pPr>
          </w:p>
        </w:tc>
        <w:tc>
          <w:tcPr>
            <w:tcW w:w="1368" w:type="dxa"/>
            <w:tcBorders>
              <w:bottom w:val="single" w:sz="4" w:space="0" w:color="auto"/>
            </w:tcBorders>
          </w:tcPr>
          <w:p w:rsidR="00F14FD0" w:rsidRPr="00556720" w:rsidRDefault="00F14FD0">
            <w:pPr>
              <w:rPr>
                <w:ins w:id="216" w:author="Monica Calkins" w:date="2011-08-12T17:24:00Z"/>
                <w:highlight w:val="cyan"/>
              </w:rPr>
            </w:pPr>
            <w:proofErr w:type="spellStart"/>
            <w:ins w:id="217" w:author="Monica Calkins" w:date="2011-08-12T17:25:00Z">
              <w:r>
                <w:rPr>
                  <w:highlight w:val="cyan"/>
                </w:rPr>
                <w:t>OCD_</w:t>
              </w:r>
            </w:ins>
            <w:ins w:id="218" w:author="Monica Calkins" w:date="2011-08-12T17:24:00Z">
              <w:r>
                <w:rPr>
                  <w:highlight w:val="cyan"/>
                </w:rPr>
                <w:t>Obs_TOT</w:t>
              </w:r>
              <w:proofErr w:type="spellEnd"/>
            </w:ins>
          </w:p>
        </w:tc>
      </w:tr>
      <w:tr w:rsidR="00F14FD0">
        <w:trPr>
          <w:ins w:id="219" w:author="Monica Calkins" w:date="2011-08-12T17:25:00Z"/>
        </w:trPr>
        <w:tc>
          <w:tcPr>
            <w:tcW w:w="1278" w:type="dxa"/>
            <w:tcBorders>
              <w:bottom w:val="single" w:sz="4" w:space="0" w:color="auto"/>
            </w:tcBorders>
          </w:tcPr>
          <w:p w:rsidR="00F14FD0" w:rsidRDefault="00F14FD0">
            <w:pPr>
              <w:rPr>
                <w:ins w:id="220" w:author="Monica Calkins" w:date="2011-08-12T17:25:00Z"/>
                <w:highlight w:val="cyan"/>
              </w:rPr>
            </w:pPr>
            <w:ins w:id="221" w:author="Monica Calkins" w:date="2011-08-12T17:25:00Z">
              <w:r>
                <w:rPr>
                  <w:highlight w:val="cyan"/>
                </w:rPr>
                <w:t>OCD</w:t>
              </w:r>
            </w:ins>
          </w:p>
        </w:tc>
        <w:tc>
          <w:tcPr>
            <w:tcW w:w="2070" w:type="dxa"/>
            <w:tcBorders>
              <w:bottom w:val="single" w:sz="4" w:space="0" w:color="auto"/>
            </w:tcBorders>
          </w:tcPr>
          <w:p w:rsidR="00F14FD0" w:rsidRDefault="00F14FD0" w:rsidP="004D3DFC">
            <w:pPr>
              <w:rPr>
                <w:ins w:id="222" w:author="Monica Calkins" w:date="2011-08-12T17:25:00Z"/>
                <w:highlight w:val="cyan"/>
              </w:rPr>
            </w:pPr>
            <w:ins w:id="223" w:author="Monica Calkins" w:date="2011-08-12T17:25:00Z">
              <w:r>
                <w:rPr>
                  <w:highlight w:val="cyan"/>
                </w:rPr>
                <w:t>Compulsions Count</w:t>
              </w:r>
            </w:ins>
          </w:p>
        </w:tc>
        <w:tc>
          <w:tcPr>
            <w:tcW w:w="3240" w:type="dxa"/>
            <w:tcBorders>
              <w:bottom w:val="single" w:sz="4" w:space="0" w:color="auto"/>
            </w:tcBorders>
          </w:tcPr>
          <w:p w:rsidR="00F14FD0" w:rsidRPr="00556720" w:rsidRDefault="00F14FD0" w:rsidP="00F14FD0">
            <w:pPr>
              <w:rPr>
                <w:ins w:id="224" w:author="Monica Calkins" w:date="2011-08-12T17:25:00Z"/>
                <w:highlight w:val="cyan"/>
              </w:rPr>
            </w:pPr>
            <w:ins w:id="225" w:author="Monica Calkins" w:date="2011-08-12T17:28:00Z">
              <w:r>
                <w:rPr>
                  <w:highlight w:val="cyan"/>
                </w:rPr>
                <w:t>OCD011 + OCD012 + OCD013 +</w:t>
              </w:r>
              <w:r w:rsidRPr="00556720">
                <w:rPr>
                  <w:highlight w:val="cyan"/>
                </w:rPr>
                <w:t xml:space="preserve"> O</w:t>
              </w:r>
              <w:r>
                <w:rPr>
                  <w:highlight w:val="cyan"/>
                </w:rPr>
                <w:t>CD014 + OCD015 +OCD16 +OCD017+OCD18+ OCD19</w:t>
              </w:r>
            </w:ins>
          </w:p>
        </w:tc>
        <w:tc>
          <w:tcPr>
            <w:tcW w:w="900" w:type="dxa"/>
            <w:tcBorders>
              <w:bottom w:val="single" w:sz="4" w:space="0" w:color="auto"/>
            </w:tcBorders>
          </w:tcPr>
          <w:p w:rsidR="00F14FD0" w:rsidRPr="00556720" w:rsidRDefault="00F14FD0">
            <w:pPr>
              <w:rPr>
                <w:ins w:id="226" w:author="Monica Calkins" w:date="2011-08-12T17:25:00Z"/>
                <w:highlight w:val="cyan"/>
              </w:rPr>
            </w:pPr>
          </w:p>
        </w:tc>
        <w:tc>
          <w:tcPr>
            <w:tcW w:w="1368" w:type="dxa"/>
            <w:tcBorders>
              <w:bottom w:val="single" w:sz="4" w:space="0" w:color="auto"/>
            </w:tcBorders>
          </w:tcPr>
          <w:p w:rsidR="00F14FD0" w:rsidRDefault="00F14FD0">
            <w:pPr>
              <w:rPr>
                <w:ins w:id="227" w:author="Monica Calkins" w:date="2011-08-12T17:25:00Z"/>
                <w:highlight w:val="cyan"/>
              </w:rPr>
            </w:pPr>
            <w:proofErr w:type="spellStart"/>
            <w:ins w:id="228" w:author="Monica Calkins" w:date="2011-08-12T17:25:00Z">
              <w:r>
                <w:rPr>
                  <w:highlight w:val="cyan"/>
                </w:rPr>
                <w:t>OCD_comp_tot</w:t>
              </w:r>
              <w:proofErr w:type="spellEnd"/>
            </w:ins>
          </w:p>
        </w:tc>
      </w:tr>
      <w:tr w:rsidR="00216110">
        <w:tc>
          <w:tcPr>
            <w:tcW w:w="1278" w:type="dxa"/>
            <w:tcBorders>
              <w:bottom w:val="single" w:sz="4" w:space="0" w:color="auto"/>
            </w:tcBorders>
          </w:tcPr>
          <w:p w:rsidR="00216110" w:rsidRDefault="00216110">
            <w:pPr>
              <w:rPr>
                <w:highlight w:val="cyan"/>
              </w:rPr>
            </w:pPr>
          </w:p>
        </w:tc>
        <w:tc>
          <w:tcPr>
            <w:tcW w:w="2070" w:type="dxa"/>
            <w:tcBorders>
              <w:bottom w:val="single" w:sz="4" w:space="0" w:color="auto"/>
            </w:tcBorders>
          </w:tcPr>
          <w:p w:rsidR="00216110" w:rsidRDefault="00216110" w:rsidP="004D3DFC">
            <w:pPr>
              <w:rPr>
                <w:highlight w:val="cyan"/>
              </w:rPr>
            </w:pPr>
          </w:p>
        </w:tc>
        <w:tc>
          <w:tcPr>
            <w:tcW w:w="3240" w:type="dxa"/>
            <w:tcBorders>
              <w:bottom w:val="single" w:sz="4" w:space="0" w:color="auto"/>
            </w:tcBorders>
          </w:tcPr>
          <w:p w:rsidR="00216110" w:rsidRDefault="00216110" w:rsidP="00BB69D8"/>
        </w:tc>
        <w:tc>
          <w:tcPr>
            <w:tcW w:w="900" w:type="dxa"/>
            <w:tcBorders>
              <w:bottom w:val="single" w:sz="4" w:space="0" w:color="auto"/>
            </w:tcBorders>
          </w:tcPr>
          <w:p w:rsidR="00216110" w:rsidRPr="00556720" w:rsidRDefault="00216110">
            <w:pPr>
              <w:rPr>
                <w:highlight w:val="cyan"/>
              </w:rPr>
            </w:pPr>
          </w:p>
        </w:tc>
        <w:tc>
          <w:tcPr>
            <w:tcW w:w="1368" w:type="dxa"/>
            <w:tcBorders>
              <w:bottom w:val="single" w:sz="4" w:space="0" w:color="auto"/>
            </w:tcBorders>
          </w:tcPr>
          <w:p w:rsidR="00216110" w:rsidRDefault="00216110">
            <w:pPr>
              <w:rPr>
                <w:highlight w:val="cyan"/>
              </w:rPr>
            </w:pPr>
          </w:p>
        </w:tc>
      </w:tr>
      <w:tr w:rsidR="00216110" w:rsidRPr="00233883">
        <w:tc>
          <w:tcPr>
            <w:tcW w:w="1278" w:type="dxa"/>
            <w:tcBorders>
              <w:bottom w:val="single" w:sz="4" w:space="0" w:color="auto"/>
            </w:tcBorders>
          </w:tcPr>
          <w:p w:rsidR="00216110" w:rsidRPr="00233883" w:rsidRDefault="00216110">
            <w:pPr>
              <w:rPr>
                <w:highlight w:val="cyan"/>
              </w:rPr>
            </w:pPr>
            <w:r w:rsidRPr="00233883">
              <w:rPr>
                <w:highlight w:val="cyan"/>
              </w:rPr>
              <w:t>PTSD</w:t>
            </w:r>
          </w:p>
        </w:tc>
        <w:tc>
          <w:tcPr>
            <w:tcW w:w="2070" w:type="dxa"/>
            <w:tcBorders>
              <w:bottom w:val="single" w:sz="4" w:space="0" w:color="auto"/>
            </w:tcBorders>
          </w:tcPr>
          <w:p w:rsidR="00216110" w:rsidRPr="00233883" w:rsidRDefault="00216110" w:rsidP="004D3DFC">
            <w:pPr>
              <w:rPr>
                <w:highlight w:val="cyan"/>
              </w:rPr>
            </w:pPr>
            <w:r w:rsidRPr="00233883">
              <w:rPr>
                <w:highlight w:val="cyan"/>
              </w:rPr>
              <w:t>Events denied</w:t>
            </w:r>
          </w:p>
        </w:tc>
        <w:tc>
          <w:tcPr>
            <w:tcW w:w="3240" w:type="dxa"/>
            <w:tcBorders>
              <w:bottom w:val="single" w:sz="4" w:space="0" w:color="auto"/>
            </w:tcBorders>
          </w:tcPr>
          <w:p w:rsidR="00216110" w:rsidRPr="00233883" w:rsidRDefault="00216110" w:rsidP="00BB69D8">
            <w:pPr>
              <w:rPr>
                <w:highlight w:val="cyan"/>
              </w:rPr>
            </w:pPr>
            <w:r w:rsidRPr="00233883">
              <w:rPr>
                <w:highlight w:val="cyan"/>
              </w:rPr>
              <w:t>PTD001=0 and PTD002=0 and PT</w:t>
            </w:r>
            <w:r w:rsidR="00233883">
              <w:rPr>
                <w:highlight w:val="cyan"/>
              </w:rPr>
              <w:t>D003=0 and PTD004=0</w:t>
            </w:r>
            <w:r w:rsidRPr="00233883">
              <w:rPr>
                <w:highlight w:val="cyan"/>
              </w:rPr>
              <w:t xml:space="preserve"> and PTD006=0 and PTD007=0 and PTD008=0 and PTD009=0</w:t>
            </w:r>
          </w:p>
        </w:tc>
        <w:tc>
          <w:tcPr>
            <w:tcW w:w="900" w:type="dxa"/>
            <w:tcBorders>
              <w:bottom w:val="single" w:sz="4" w:space="0" w:color="auto"/>
            </w:tcBorders>
          </w:tcPr>
          <w:p w:rsidR="00216110" w:rsidRPr="00233883" w:rsidRDefault="00216110">
            <w:pPr>
              <w:rPr>
                <w:highlight w:val="cyan"/>
              </w:rPr>
            </w:pPr>
          </w:p>
        </w:tc>
        <w:tc>
          <w:tcPr>
            <w:tcW w:w="1368" w:type="dxa"/>
            <w:tcBorders>
              <w:bottom w:val="single" w:sz="4" w:space="0" w:color="auto"/>
            </w:tcBorders>
          </w:tcPr>
          <w:p w:rsidR="00216110" w:rsidRPr="00233883" w:rsidRDefault="00216110">
            <w:pPr>
              <w:rPr>
                <w:highlight w:val="cyan"/>
              </w:rPr>
            </w:pPr>
            <w:r w:rsidRPr="00233883">
              <w:rPr>
                <w:highlight w:val="cyan"/>
              </w:rPr>
              <w:t>PTD0</w:t>
            </w:r>
          </w:p>
        </w:tc>
      </w:tr>
      <w:tr w:rsidR="00600A81" w:rsidRPr="00233883">
        <w:tc>
          <w:tcPr>
            <w:tcW w:w="1278" w:type="dxa"/>
            <w:tcBorders>
              <w:top w:val="single" w:sz="4" w:space="0" w:color="auto"/>
            </w:tcBorders>
          </w:tcPr>
          <w:p w:rsidR="006368AF" w:rsidRPr="00233883" w:rsidRDefault="006368AF">
            <w:pPr>
              <w:rPr>
                <w:highlight w:val="cyan"/>
              </w:rPr>
            </w:pPr>
            <w:r w:rsidRPr="00233883">
              <w:rPr>
                <w:highlight w:val="cyan"/>
              </w:rPr>
              <w:t>PTSD</w:t>
            </w:r>
          </w:p>
        </w:tc>
        <w:tc>
          <w:tcPr>
            <w:tcW w:w="2070" w:type="dxa"/>
            <w:tcBorders>
              <w:top w:val="single" w:sz="4" w:space="0" w:color="auto"/>
            </w:tcBorders>
          </w:tcPr>
          <w:p w:rsidR="006368AF" w:rsidRPr="00233883" w:rsidRDefault="006368AF" w:rsidP="004D3DFC">
            <w:pPr>
              <w:rPr>
                <w:highlight w:val="cyan"/>
              </w:rPr>
            </w:pPr>
            <w:r w:rsidRPr="00233883">
              <w:rPr>
                <w:highlight w:val="cyan"/>
              </w:rPr>
              <w:t>Event endorsed</w:t>
            </w:r>
            <w:r w:rsidR="00216110" w:rsidRPr="00233883">
              <w:rPr>
                <w:highlight w:val="cyan"/>
              </w:rPr>
              <w:t xml:space="preserve"> BUT no re-experiencing</w:t>
            </w:r>
          </w:p>
        </w:tc>
        <w:tc>
          <w:tcPr>
            <w:tcW w:w="3240" w:type="dxa"/>
            <w:tcBorders>
              <w:top w:val="single" w:sz="4" w:space="0" w:color="auto"/>
            </w:tcBorders>
          </w:tcPr>
          <w:p w:rsidR="006368AF" w:rsidRPr="00233883" w:rsidRDefault="00216110">
            <w:pPr>
              <w:rPr>
                <w:highlight w:val="cyan"/>
              </w:rPr>
            </w:pPr>
            <w:r w:rsidRPr="00233883">
              <w:rPr>
                <w:highlight w:val="cyan"/>
              </w:rPr>
              <w:t>(</w:t>
            </w:r>
            <w:r w:rsidR="0057355B" w:rsidRPr="00233883">
              <w:rPr>
                <w:highlight w:val="cyan"/>
              </w:rPr>
              <w:t>PTD001=1 or PTD002=1 or P</w:t>
            </w:r>
            <w:r w:rsidR="00233883">
              <w:rPr>
                <w:highlight w:val="cyan"/>
              </w:rPr>
              <w:t xml:space="preserve">TD003=1 or PTD004=1 </w:t>
            </w:r>
            <w:r w:rsidR="0057355B" w:rsidRPr="00233883">
              <w:rPr>
                <w:highlight w:val="cyan"/>
              </w:rPr>
              <w:t>or PTD006=1 or PTD007=1 or PTD008=1 or PTD009=1</w:t>
            </w:r>
            <w:r w:rsidRPr="00233883">
              <w:rPr>
                <w:highlight w:val="cyan"/>
              </w:rPr>
              <w:t>) AND (PTD024 =0 and PTD025=0)</w:t>
            </w:r>
          </w:p>
        </w:tc>
        <w:tc>
          <w:tcPr>
            <w:tcW w:w="900" w:type="dxa"/>
            <w:tcBorders>
              <w:top w:val="single" w:sz="4" w:space="0" w:color="auto"/>
            </w:tcBorders>
          </w:tcPr>
          <w:p w:rsidR="006368AF" w:rsidRPr="00233883" w:rsidRDefault="00815B84">
            <w:pPr>
              <w:rPr>
                <w:highlight w:val="cyan"/>
              </w:rPr>
            </w:pPr>
            <w:r w:rsidRPr="00233883">
              <w:rPr>
                <w:highlight w:val="cyan"/>
              </w:rPr>
              <w:t>P</w:t>
            </w:r>
          </w:p>
        </w:tc>
        <w:tc>
          <w:tcPr>
            <w:tcW w:w="1368" w:type="dxa"/>
            <w:tcBorders>
              <w:top w:val="single" w:sz="4" w:space="0" w:color="auto"/>
            </w:tcBorders>
          </w:tcPr>
          <w:p w:rsidR="006368AF" w:rsidRPr="00233883" w:rsidRDefault="006368AF">
            <w:pPr>
              <w:rPr>
                <w:highlight w:val="cyan"/>
              </w:rPr>
            </w:pPr>
            <w:r w:rsidRPr="00233883">
              <w:rPr>
                <w:highlight w:val="cyan"/>
              </w:rPr>
              <w:t>PTD1</w:t>
            </w:r>
          </w:p>
        </w:tc>
      </w:tr>
      <w:tr w:rsidR="00600A81" w:rsidRPr="00233883">
        <w:tc>
          <w:tcPr>
            <w:tcW w:w="1278" w:type="dxa"/>
          </w:tcPr>
          <w:p w:rsidR="006368AF" w:rsidRPr="00233883" w:rsidRDefault="006368AF">
            <w:pPr>
              <w:rPr>
                <w:highlight w:val="cyan"/>
              </w:rPr>
            </w:pPr>
            <w:r w:rsidRPr="00233883">
              <w:rPr>
                <w:highlight w:val="cyan"/>
              </w:rPr>
              <w:t>PTSD</w:t>
            </w:r>
          </w:p>
        </w:tc>
        <w:tc>
          <w:tcPr>
            <w:tcW w:w="2070" w:type="dxa"/>
          </w:tcPr>
          <w:p w:rsidR="006368AF" w:rsidRPr="00233883" w:rsidRDefault="00216110" w:rsidP="00216110">
            <w:pPr>
              <w:rPr>
                <w:highlight w:val="cyan"/>
              </w:rPr>
            </w:pPr>
            <w:r w:rsidRPr="00233883">
              <w:rPr>
                <w:highlight w:val="cyan"/>
              </w:rPr>
              <w:t xml:space="preserve">Event endorsed AND </w:t>
            </w:r>
            <w:r w:rsidR="006368AF" w:rsidRPr="00233883">
              <w:rPr>
                <w:highlight w:val="cyan"/>
              </w:rPr>
              <w:t xml:space="preserve">Re-experiencing </w:t>
            </w:r>
            <w:r w:rsidRPr="00233883">
              <w:rPr>
                <w:highlight w:val="cyan"/>
              </w:rPr>
              <w:t xml:space="preserve"> (nightmares/flashbacks/thoughts OR distress in reminiscent situation) BUT duration is &lt;1 month</w:t>
            </w:r>
          </w:p>
        </w:tc>
        <w:tc>
          <w:tcPr>
            <w:tcW w:w="3240" w:type="dxa"/>
          </w:tcPr>
          <w:p w:rsidR="006368AF" w:rsidRPr="00233883" w:rsidRDefault="00216110">
            <w:pPr>
              <w:rPr>
                <w:highlight w:val="cyan"/>
              </w:rPr>
            </w:pPr>
            <w:r w:rsidRPr="00233883">
              <w:rPr>
                <w:highlight w:val="cyan"/>
              </w:rPr>
              <w:t>(PTD001=1 or PTD002=1 or P</w:t>
            </w:r>
            <w:r w:rsidR="00233883">
              <w:rPr>
                <w:highlight w:val="cyan"/>
              </w:rPr>
              <w:t xml:space="preserve">TD003=1 or PTD004=1 or </w:t>
            </w:r>
            <w:r w:rsidRPr="00233883">
              <w:rPr>
                <w:highlight w:val="cyan"/>
              </w:rPr>
              <w:t>PTD006=1 or PTD007=1 or PTD008=1 or PTD009=1) AND (PTD024 =1 or PTD025=1) AND (calc duration PTD036+PTD037</w:t>
            </w:r>
            <w:commentRangeStart w:id="229"/>
            <w:r w:rsidRPr="00233883">
              <w:rPr>
                <w:highlight w:val="cyan"/>
              </w:rPr>
              <w:t>&lt;</w:t>
            </w:r>
            <w:commentRangeEnd w:id="229"/>
            <w:r w:rsidR="00501533">
              <w:rPr>
                <w:rStyle w:val="CommentReference"/>
              </w:rPr>
              <w:commentReference w:id="229"/>
            </w:r>
            <w:r w:rsidRPr="00233883">
              <w:rPr>
                <w:highlight w:val="cyan"/>
              </w:rPr>
              <w:t>1 month)</w:t>
            </w:r>
          </w:p>
        </w:tc>
        <w:tc>
          <w:tcPr>
            <w:tcW w:w="900" w:type="dxa"/>
          </w:tcPr>
          <w:p w:rsidR="006368AF" w:rsidRPr="00233883" w:rsidRDefault="00815B84">
            <w:pPr>
              <w:rPr>
                <w:highlight w:val="cyan"/>
              </w:rPr>
            </w:pPr>
            <w:r w:rsidRPr="00233883">
              <w:rPr>
                <w:highlight w:val="cyan"/>
              </w:rPr>
              <w:t>P</w:t>
            </w:r>
          </w:p>
        </w:tc>
        <w:tc>
          <w:tcPr>
            <w:tcW w:w="1368" w:type="dxa"/>
          </w:tcPr>
          <w:p w:rsidR="006368AF" w:rsidRPr="00233883" w:rsidRDefault="006368AF">
            <w:pPr>
              <w:rPr>
                <w:highlight w:val="cyan"/>
              </w:rPr>
            </w:pPr>
            <w:r w:rsidRPr="00233883">
              <w:rPr>
                <w:highlight w:val="cyan"/>
              </w:rPr>
              <w:t>PTD2</w:t>
            </w:r>
          </w:p>
        </w:tc>
      </w:tr>
      <w:tr w:rsidR="00600A81">
        <w:tc>
          <w:tcPr>
            <w:tcW w:w="1278" w:type="dxa"/>
          </w:tcPr>
          <w:p w:rsidR="006368AF" w:rsidRPr="00233883" w:rsidRDefault="006368AF">
            <w:pPr>
              <w:rPr>
                <w:highlight w:val="cyan"/>
              </w:rPr>
            </w:pPr>
            <w:r w:rsidRPr="00233883">
              <w:rPr>
                <w:highlight w:val="cyan"/>
              </w:rPr>
              <w:t>PTSD</w:t>
            </w:r>
          </w:p>
        </w:tc>
        <w:tc>
          <w:tcPr>
            <w:tcW w:w="2070" w:type="dxa"/>
          </w:tcPr>
          <w:p w:rsidR="006368AF" w:rsidRPr="00233883" w:rsidRDefault="00216110" w:rsidP="004D3DFC">
            <w:pPr>
              <w:rPr>
                <w:highlight w:val="cyan"/>
              </w:rPr>
            </w:pPr>
            <w:r w:rsidRPr="00233883">
              <w:rPr>
                <w:highlight w:val="cyan"/>
              </w:rPr>
              <w:t>Event endorsed AND Re-experiencing  (nightmares/flashbacks/thoughts OR distress in reminiscent situation) AND duration is &gt;</w:t>
            </w:r>
            <w:ins w:id="230" w:author="Monica Calkins" w:date="2011-08-12T17:24:00Z">
              <w:r w:rsidR="00F14FD0">
                <w:rPr>
                  <w:highlight w:val="cyan"/>
                </w:rPr>
                <w:t>=</w:t>
              </w:r>
            </w:ins>
            <w:del w:id="231" w:author="bursteinme" w:date="2011-08-05T20:39:00Z">
              <w:r w:rsidRPr="00233883" w:rsidDel="00D921EA">
                <w:rPr>
                  <w:highlight w:val="cyan"/>
                </w:rPr>
                <w:delText>=</w:delText>
              </w:r>
            </w:del>
            <w:r w:rsidRPr="00233883">
              <w:rPr>
                <w:highlight w:val="cyan"/>
              </w:rPr>
              <w:t>1 month BUT distress and impairment &lt;5</w:t>
            </w:r>
          </w:p>
        </w:tc>
        <w:tc>
          <w:tcPr>
            <w:tcW w:w="3240" w:type="dxa"/>
          </w:tcPr>
          <w:p w:rsidR="006368AF" w:rsidRPr="00233883" w:rsidRDefault="00216110">
            <w:pPr>
              <w:rPr>
                <w:highlight w:val="cyan"/>
              </w:rPr>
            </w:pPr>
            <w:r w:rsidRPr="00233883">
              <w:rPr>
                <w:highlight w:val="cyan"/>
              </w:rPr>
              <w:t xml:space="preserve">(PTD001=1 or PTD002=1 or </w:t>
            </w:r>
            <w:r w:rsidR="00233883">
              <w:rPr>
                <w:highlight w:val="cyan"/>
              </w:rPr>
              <w:t>PTD003=1 or PTD004=1</w:t>
            </w:r>
            <w:r w:rsidRPr="00233883">
              <w:rPr>
                <w:highlight w:val="cyan"/>
              </w:rPr>
              <w:t xml:space="preserve"> or PTD006=1 or PTD007=1 or PTD008=1 or PTD009=1) AND (PTD024 =1 or PTD025=1) A</w:t>
            </w:r>
            <w:r w:rsidR="00233883">
              <w:rPr>
                <w:highlight w:val="cyan"/>
              </w:rPr>
              <w:t>ND (calc duration PTD036+PTD037</w:t>
            </w:r>
            <w:commentRangeStart w:id="232"/>
            <w:r w:rsidR="00233883">
              <w:rPr>
                <w:highlight w:val="cyan"/>
              </w:rPr>
              <w:t>&gt;</w:t>
            </w:r>
            <w:commentRangeEnd w:id="232"/>
            <w:r w:rsidR="00501533">
              <w:rPr>
                <w:rStyle w:val="CommentReference"/>
              </w:rPr>
              <w:commentReference w:id="232"/>
            </w:r>
            <w:ins w:id="233" w:author="Monica Calkins" w:date="2011-08-12T17:24:00Z">
              <w:r w:rsidR="00F14FD0">
                <w:rPr>
                  <w:highlight w:val="cyan"/>
                </w:rPr>
                <w:t>=</w:t>
              </w:r>
            </w:ins>
            <w:del w:id="234" w:author="bursteinme" w:date="2011-08-05T20:37:00Z">
              <w:r w:rsidR="00233883" w:rsidDel="00501533">
                <w:rPr>
                  <w:highlight w:val="cyan"/>
                </w:rPr>
                <w:delText>=</w:delText>
              </w:r>
            </w:del>
            <w:r w:rsidRPr="00233883">
              <w:rPr>
                <w:highlight w:val="cyan"/>
              </w:rPr>
              <w:t>1 month) AND (PTD040&lt;5 and PTD041&lt;5)</w:t>
            </w:r>
          </w:p>
        </w:tc>
        <w:tc>
          <w:tcPr>
            <w:tcW w:w="900" w:type="dxa"/>
          </w:tcPr>
          <w:p w:rsidR="006368AF" w:rsidRPr="00233883" w:rsidRDefault="00815B84">
            <w:pPr>
              <w:rPr>
                <w:highlight w:val="cyan"/>
              </w:rPr>
            </w:pPr>
            <w:r w:rsidRPr="00233883">
              <w:rPr>
                <w:highlight w:val="cyan"/>
              </w:rPr>
              <w:t>P</w:t>
            </w:r>
          </w:p>
        </w:tc>
        <w:tc>
          <w:tcPr>
            <w:tcW w:w="1368" w:type="dxa"/>
          </w:tcPr>
          <w:p w:rsidR="006368AF" w:rsidRDefault="006368AF">
            <w:r w:rsidRPr="00233883">
              <w:rPr>
                <w:highlight w:val="cyan"/>
              </w:rPr>
              <w:t>PTD</w:t>
            </w:r>
            <w:r w:rsidR="00216110" w:rsidRPr="00233883">
              <w:rPr>
                <w:highlight w:val="cyan"/>
              </w:rPr>
              <w:t>3</w:t>
            </w:r>
          </w:p>
        </w:tc>
      </w:tr>
      <w:tr w:rsidR="00216110">
        <w:tc>
          <w:tcPr>
            <w:tcW w:w="1278" w:type="dxa"/>
          </w:tcPr>
          <w:p w:rsidR="00216110" w:rsidRPr="00233883" w:rsidRDefault="00216110">
            <w:pPr>
              <w:rPr>
                <w:highlight w:val="cyan"/>
              </w:rPr>
            </w:pPr>
            <w:r w:rsidRPr="00233883">
              <w:rPr>
                <w:highlight w:val="cyan"/>
              </w:rPr>
              <w:t>PTSD</w:t>
            </w:r>
          </w:p>
        </w:tc>
        <w:tc>
          <w:tcPr>
            <w:tcW w:w="2070" w:type="dxa"/>
          </w:tcPr>
          <w:p w:rsidR="00216110" w:rsidRPr="00233883" w:rsidRDefault="00216110" w:rsidP="004D3DFC">
            <w:pPr>
              <w:rPr>
                <w:highlight w:val="cyan"/>
              </w:rPr>
            </w:pPr>
            <w:r w:rsidRPr="00233883">
              <w:rPr>
                <w:highlight w:val="cyan"/>
              </w:rPr>
              <w:t>Event endorsed AND Re-experiencing  (nightmares/flashbacks/thoughts OR distress in reminiscent situation) AND duration is &gt;</w:t>
            </w:r>
            <w:ins w:id="235" w:author="Monica Calkins" w:date="2011-08-12T17:24:00Z">
              <w:r w:rsidR="00F14FD0">
                <w:rPr>
                  <w:highlight w:val="cyan"/>
                </w:rPr>
                <w:t>=</w:t>
              </w:r>
            </w:ins>
            <w:del w:id="236" w:author="bursteinme" w:date="2011-08-05T20:40:00Z">
              <w:r w:rsidRPr="00233883" w:rsidDel="00D921EA">
                <w:rPr>
                  <w:highlight w:val="cyan"/>
                </w:rPr>
                <w:delText>=</w:delText>
              </w:r>
            </w:del>
            <w:r w:rsidRPr="00233883">
              <w:rPr>
                <w:highlight w:val="cyan"/>
              </w:rPr>
              <w:t>1 month AND distress or impairment &gt;=5</w:t>
            </w:r>
          </w:p>
        </w:tc>
        <w:tc>
          <w:tcPr>
            <w:tcW w:w="3240" w:type="dxa"/>
          </w:tcPr>
          <w:p w:rsidR="00216110" w:rsidRPr="00233883" w:rsidRDefault="00216110" w:rsidP="00D921EA">
            <w:pPr>
              <w:rPr>
                <w:highlight w:val="cyan"/>
              </w:rPr>
            </w:pPr>
            <w:r w:rsidRPr="00233883">
              <w:rPr>
                <w:highlight w:val="cyan"/>
              </w:rPr>
              <w:t>(PTD001=1 or PTD002=1 or P</w:t>
            </w:r>
            <w:r w:rsidR="00233883" w:rsidRPr="00233883">
              <w:rPr>
                <w:highlight w:val="cyan"/>
              </w:rPr>
              <w:t xml:space="preserve">TD003=1 or PTD004=1 </w:t>
            </w:r>
            <w:r w:rsidRPr="00233883">
              <w:rPr>
                <w:highlight w:val="cyan"/>
              </w:rPr>
              <w:t>or PTD006=1 or PTD007=1 or PTD008=1 or PTD009=1) AND (PTD024 =1 or PTD025=1) A</w:t>
            </w:r>
            <w:r w:rsidR="00233883">
              <w:rPr>
                <w:highlight w:val="cyan"/>
              </w:rPr>
              <w:t>ND (calc duration PTD036+PTD037&gt;</w:t>
            </w:r>
            <w:ins w:id="237" w:author="Monica Calkins" w:date="2011-08-12T17:24:00Z">
              <w:r w:rsidR="00F14FD0">
                <w:rPr>
                  <w:highlight w:val="cyan"/>
                </w:rPr>
                <w:t>=</w:t>
              </w:r>
            </w:ins>
            <w:commentRangeStart w:id="238"/>
            <w:del w:id="239" w:author="bursteinme" w:date="2011-08-05T20:39:00Z">
              <w:r w:rsidR="00233883" w:rsidDel="00D921EA">
                <w:rPr>
                  <w:highlight w:val="cyan"/>
                </w:rPr>
                <w:delText>=</w:delText>
              </w:r>
            </w:del>
            <w:commentRangeEnd w:id="238"/>
            <w:r w:rsidR="00D921EA">
              <w:rPr>
                <w:rStyle w:val="CommentReference"/>
              </w:rPr>
              <w:commentReference w:id="238"/>
            </w:r>
            <w:r w:rsidRPr="00233883">
              <w:rPr>
                <w:highlight w:val="cyan"/>
              </w:rPr>
              <w:t>1 month) AND (PTD040&gt;=5 OR PTD041&gt;=5)</w:t>
            </w:r>
          </w:p>
        </w:tc>
        <w:tc>
          <w:tcPr>
            <w:tcW w:w="900" w:type="dxa"/>
          </w:tcPr>
          <w:p w:rsidR="00216110" w:rsidRPr="00233883" w:rsidRDefault="00216110">
            <w:pPr>
              <w:rPr>
                <w:highlight w:val="cyan"/>
              </w:rPr>
            </w:pPr>
            <w:r w:rsidRPr="00233883">
              <w:rPr>
                <w:highlight w:val="cyan"/>
              </w:rPr>
              <w:t>P</w:t>
            </w:r>
          </w:p>
        </w:tc>
        <w:tc>
          <w:tcPr>
            <w:tcW w:w="1368" w:type="dxa"/>
          </w:tcPr>
          <w:p w:rsidR="00216110" w:rsidRDefault="00216110">
            <w:r w:rsidRPr="00233883">
              <w:rPr>
                <w:highlight w:val="cyan"/>
              </w:rPr>
              <w:t>PTD4</w:t>
            </w:r>
          </w:p>
        </w:tc>
      </w:tr>
      <w:tr w:rsidR="00600A81">
        <w:tc>
          <w:tcPr>
            <w:tcW w:w="1278" w:type="dxa"/>
          </w:tcPr>
          <w:p w:rsidR="006368AF" w:rsidRDefault="006368AF">
            <w:r>
              <w:t>Any Anxiety Disorder Threshold</w:t>
            </w:r>
          </w:p>
        </w:tc>
        <w:tc>
          <w:tcPr>
            <w:tcW w:w="2070" w:type="dxa"/>
          </w:tcPr>
          <w:p w:rsidR="006368AF" w:rsidRDefault="006368AF" w:rsidP="0038652A">
            <w:r>
              <w:t>Any anxiety disorder level 3</w:t>
            </w:r>
            <w:r w:rsidR="0038652A">
              <w:t xml:space="preserve"> or 4</w:t>
            </w:r>
          </w:p>
        </w:tc>
        <w:tc>
          <w:tcPr>
            <w:tcW w:w="3240" w:type="dxa"/>
          </w:tcPr>
          <w:p w:rsidR="006368AF" w:rsidRDefault="006368AF">
            <w:r>
              <w:t>GAD3 or GAD4 or SEP3 or SEP4 or PHB3 or PHB4 or SOC3 or SOC4 or PAN3 or PAN44 or AGR3 or AGR4 or OCD3 or OCD4 or PTD4=1</w:t>
            </w:r>
          </w:p>
        </w:tc>
        <w:tc>
          <w:tcPr>
            <w:tcW w:w="900" w:type="dxa"/>
          </w:tcPr>
          <w:p w:rsidR="006368AF" w:rsidRDefault="006368AF"/>
        </w:tc>
        <w:tc>
          <w:tcPr>
            <w:tcW w:w="1368" w:type="dxa"/>
          </w:tcPr>
          <w:p w:rsidR="006368AF" w:rsidRDefault="006368AF">
            <w:r>
              <w:t>ANX</w:t>
            </w:r>
          </w:p>
        </w:tc>
      </w:tr>
      <w:tr w:rsidR="00600A81">
        <w:tc>
          <w:tcPr>
            <w:tcW w:w="1278" w:type="dxa"/>
            <w:tcBorders>
              <w:bottom w:val="single" w:sz="4" w:space="0" w:color="auto"/>
            </w:tcBorders>
          </w:tcPr>
          <w:p w:rsidR="006368AF" w:rsidRDefault="006368AF">
            <w:r>
              <w:t>Any Anxiety Disorder significant</w:t>
            </w:r>
          </w:p>
        </w:tc>
        <w:tc>
          <w:tcPr>
            <w:tcW w:w="2070" w:type="dxa"/>
            <w:tcBorders>
              <w:bottom w:val="single" w:sz="4" w:space="0" w:color="auto"/>
            </w:tcBorders>
          </w:tcPr>
          <w:p w:rsidR="006368AF" w:rsidRDefault="006368AF" w:rsidP="004D3DFC">
            <w:r>
              <w:t>Any anxiety disorder level 4</w:t>
            </w:r>
          </w:p>
        </w:tc>
        <w:tc>
          <w:tcPr>
            <w:tcW w:w="3240" w:type="dxa"/>
            <w:tcBorders>
              <w:bottom w:val="single" w:sz="4" w:space="0" w:color="auto"/>
            </w:tcBorders>
          </w:tcPr>
          <w:p w:rsidR="006368AF" w:rsidRDefault="006368AF" w:rsidP="00D561E2">
            <w:r>
              <w:rPr>
                <w:rFonts w:ascii="Cambria" w:hAnsi="Cambria"/>
              </w:rPr>
              <w:t xml:space="preserve"> GAD4 or SEP4 or PHB4 or SOC4 or PAN4 or AGR4 or OCD4 or PTD4</w:t>
            </w:r>
            <w:r w:rsidR="00233883">
              <w:rPr>
                <w:rFonts w:ascii="Cambria" w:hAnsi="Cambria"/>
              </w:rPr>
              <w:t xml:space="preserve"> = 1</w:t>
            </w:r>
          </w:p>
        </w:tc>
        <w:tc>
          <w:tcPr>
            <w:tcW w:w="900" w:type="dxa"/>
            <w:tcBorders>
              <w:bottom w:val="single" w:sz="4" w:space="0" w:color="auto"/>
            </w:tcBorders>
          </w:tcPr>
          <w:p w:rsidR="006368AF" w:rsidRDefault="006368AF"/>
        </w:tc>
        <w:tc>
          <w:tcPr>
            <w:tcW w:w="1368" w:type="dxa"/>
            <w:tcBorders>
              <w:bottom w:val="single" w:sz="4" w:space="0" w:color="auto"/>
            </w:tcBorders>
          </w:tcPr>
          <w:p w:rsidR="006368AF" w:rsidRDefault="006368AF">
            <w:commentRangeStart w:id="240"/>
            <w:r>
              <w:t>ANX4</w:t>
            </w:r>
            <w:commentRangeEnd w:id="240"/>
            <w:r w:rsidR="00AA61C2">
              <w:rPr>
                <w:rStyle w:val="CommentReference"/>
                <w:vanish/>
              </w:rPr>
              <w:commentReference w:id="240"/>
            </w:r>
          </w:p>
        </w:tc>
      </w:tr>
    </w:tbl>
    <w:p w:rsidR="004D3DFC" w:rsidRDefault="004D3DFC" w:rsidP="004D3DFC"/>
    <w:p w:rsidR="00A033D1" w:rsidRDefault="00A033D1" w:rsidP="001B4FA7"/>
    <w:p w:rsidR="00A033D1" w:rsidRPr="00A033D1" w:rsidRDefault="00A033D1" w:rsidP="00A033D1">
      <w:pPr>
        <w:pStyle w:val="Heading2"/>
        <w:rPr>
          <w:color w:val="auto"/>
        </w:rPr>
      </w:pPr>
      <w:r>
        <w:rPr>
          <w:color w:val="auto"/>
        </w:rPr>
        <w:t>Behavior Disorders</w:t>
      </w:r>
    </w:p>
    <w:p w:rsidR="00903BB8" w:rsidRDefault="00903BB8" w:rsidP="001B4FA7"/>
    <w:tbl>
      <w:tblPr>
        <w:tblW w:w="0" w:type="auto"/>
        <w:tblLayout w:type="fixed"/>
        <w:tblLook w:val="00BF"/>
      </w:tblPr>
      <w:tblGrid>
        <w:gridCol w:w="1531"/>
        <w:gridCol w:w="115"/>
        <w:gridCol w:w="1702"/>
        <w:gridCol w:w="3369"/>
        <w:gridCol w:w="1026"/>
        <w:gridCol w:w="1113"/>
      </w:tblGrid>
      <w:tr w:rsidR="00815B84" w:rsidRPr="006368AF">
        <w:tc>
          <w:tcPr>
            <w:tcW w:w="1646" w:type="dxa"/>
            <w:gridSpan w:val="2"/>
            <w:tcBorders>
              <w:top w:val="single" w:sz="4" w:space="0" w:color="auto"/>
              <w:bottom w:val="single" w:sz="4" w:space="0" w:color="auto"/>
            </w:tcBorders>
          </w:tcPr>
          <w:p w:rsidR="00815B84" w:rsidRPr="006368AF" w:rsidRDefault="00815B84">
            <w:pPr>
              <w:rPr>
                <w:b/>
              </w:rPr>
            </w:pPr>
            <w:r w:rsidRPr="006368AF">
              <w:rPr>
                <w:b/>
              </w:rPr>
              <w:t>Subcategory</w:t>
            </w:r>
          </w:p>
        </w:tc>
        <w:tc>
          <w:tcPr>
            <w:tcW w:w="1702" w:type="dxa"/>
            <w:tcBorders>
              <w:top w:val="single" w:sz="4" w:space="0" w:color="auto"/>
              <w:bottom w:val="single" w:sz="4" w:space="0" w:color="auto"/>
            </w:tcBorders>
          </w:tcPr>
          <w:p w:rsidR="00815B84" w:rsidRPr="006368AF" w:rsidRDefault="00815B84">
            <w:pPr>
              <w:rPr>
                <w:b/>
              </w:rPr>
            </w:pPr>
            <w:r w:rsidRPr="006368AF">
              <w:rPr>
                <w:b/>
              </w:rPr>
              <w:t>Question</w:t>
            </w:r>
          </w:p>
        </w:tc>
        <w:tc>
          <w:tcPr>
            <w:tcW w:w="3369" w:type="dxa"/>
            <w:tcBorders>
              <w:top w:val="single" w:sz="4" w:space="0" w:color="auto"/>
              <w:bottom w:val="single" w:sz="4" w:space="0" w:color="auto"/>
            </w:tcBorders>
          </w:tcPr>
          <w:p w:rsidR="00815B84" w:rsidRPr="006368AF" w:rsidRDefault="00815B84">
            <w:pPr>
              <w:rPr>
                <w:b/>
              </w:rPr>
            </w:pPr>
            <w:r w:rsidRPr="006368AF">
              <w:rPr>
                <w:b/>
              </w:rPr>
              <w:t>Compute</w:t>
            </w:r>
          </w:p>
        </w:tc>
        <w:tc>
          <w:tcPr>
            <w:tcW w:w="1026" w:type="dxa"/>
            <w:tcBorders>
              <w:top w:val="single" w:sz="4" w:space="0" w:color="auto"/>
              <w:bottom w:val="single" w:sz="4" w:space="0" w:color="auto"/>
            </w:tcBorders>
          </w:tcPr>
          <w:p w:rsidR="00815B84" w:rsidRPr="006368AF" w:rsidRDefault="00815B84" w:rsidP="0096683E">
            <w:pPr>
              <w:rPr>
                <w:b/>
              </w:rPr>
            </w:pPr>
            <w:r>
              <w:rPr>
                <w:b/>
              </w:rPr>
              <w:t>Source</w:t>
            </w:r>
          </w:p>
        </w:tc>
        <w:tc>
          <w:tcPr>
            <w:tcW w:w="1113" w:type="dxa"/>
            <w:tcBorders>
              <w:top w:val="single" w:sz="4" w:space="0" w:color="auto"/>
              <w:bottom w:val="single" w:sz="4" w:space="0" w:color="auto"/>
            </w:tcBorders>
          </w:tcPr>
          <w:p w:rsidR="00815B84" w:rsidRPr="006368AF" w:rsidRDefault="00815B84" w:rsidP="0096683E">
            <w:pPr>
              <w:rPr>
                <w:b/>
              </w:rPr>
            </w:pPr>
            <w:r w:rsidRPr="006368AF">
              <w:rPr>
                <w:b/>
              </w:rPr>
              <w:t>Level</w:t>
            </w:r>
          </w:p>
        </w:tc>
      </w:tr>
      <w:tr w:rsidR="00815B84">
        <w:tc>
          <w:tcPr>
            <w:tcW w:w="1531" w:type="dxa"/>
            <w:tcBorders>
              <w:top w:val="single" w:sz="4" w:space="0" w:color="auto"/>
            </w:tcBorders>
          </w:tcPr>
          <w:p w:rsidR="00815B84" w:rsidRDefault="00815B84">
            <w:r>
              <w:t>ADHD</w:t>
            </w:r>
          </w:p>
        </w:tc>
        <w:tc>
          <w:tcPr>
            <w:tcW w:w="1817" w:type="dxa"/>
            <w:gridSpan w:val="2"/>
            <w:tcBorders>
              <w:top w:val="single" w:sz="4" w:space="0" w:color="auto"/>
            </w:tcBorders>
          </w:tcPr>
          <w:p w:rsidR="00815B84" w:rsidRDefault="00815B84">
            <w:r>
              <w:t>Inattention endorsed</w:t>
            </w:r>
          </w:p>
        </w:tc>
        <w:tc>
          <w:tcPr>
            <w:tcW w:w="3369" w:type="dxa"/>
            <w:tcBorders>
              <w:top w:val="single" w:sz="4" w:space="0" w:color="auto"/>
            </w:tcBorders>
          </w:tcPr>
          <w:p w:rsidR="00815B84" w:rsidRDefault="00815B84" w:rsidP="00A33E37">
            <w:r>
              <w:t>ADD011 =1 or ADD012=1 or ADD013 =1 or ADD014=1 or ADD015=1 or ADD016=1</w:t>
            </w:r>
          </w:p>
        </w:tc>
        <w:tc>
          <w:tcPr>
            <w:tcW w:w="1026" w:type="dxa"/>
            <w:tcBorders>
              <w:top w:val="single" w:sz="4" w:space="0" w:color="auto"/>
            </w:tcBorders>
          </w:tcPr>
          <w:p w:rsidR="00815B84" w:rsidRDefault="00815B84">
            <w:r>
              <w:t>If P or C</w:t>
            </w:r>
          </w:p>
        </w:tc>
        <w:tc>
          <w:tcPr>
            <w:tcW w:w="1113" w:type="dxa"/>
            <w:tcBorders>
              <w:top w:val="single" w:sz="4" w:space="0" w:color="auto"/>
            </w:tcBorders>
          </w:tcPr>
          <w:p w:rsidR="00815B84" w:rsidRDefault="00815B84">
            <w:r>
              <w:t>ADD</w:t>
            </w:r>
            <w:r w:rsidR="00C420B3">
              <w:t>a1</w:t>
            </w:r>
          </w:p>
        </w:tc>
      </w:tr>
      <w:tr w:rsidR="00815B84">
        <w:tc>
          <w:tcPr>
            <w:tcW w:w="1531" w:type="dxa"/>
          </w:tcPr>
          <w:p w:rsidR="00815B84" w:rsidRDefault="00815B84">
            <w:r>
              <w:t>ADHD</w:t>
            </w:r>
          </w:p>
        </w:tc>
        <w:tc>
          <w:tcPr>
            <w:tcW w:w="1817" w:type="dxa"/>
            <w:gridSpan w:val="2"/>
          </w:tcPr>
          <w:p w:rsidR="00815B84" w:rsidRDefault="00815B84">
            <w:r>
              <w:t>Hyperactivity endorsed</w:t>
            </w:r>
          </w:p>
        </w:tc>
        <w:tc>
          <w:tcPr>
            <w:tcW w:w="3369" w:type="dxa"/>
          </w:tcPr>
          <w:p w:rsidR="00815B84" w:rsidRDefault="00815B84">
            <w:r>
              <w:t xml:space="preserve">ADD020=1 or ADD021=1 </w:t>
            </w:r>
            <w:proofErr w:type="gramStart"/>
            <w:r>
              <w:t>or  ADD022</w:t>
            </w:r>
            <w:proofErr w:type="gramEnd"/>
            <w:r>
              <w:t>=1</w:t>
            </w:r>
          </w:p>
        </w:tc>
        <w:tc>
          <w:tcPr>
            <w:tcW w:w="1026" w:type="dxa"/>
          </w:tcPr>
          <w:p w:rsidR="00815B84" w:rsidRDefault="00815B84">
            <w:r>
              <w:t>If P or C</w:t>
            </w:r>
          </w:p>
        </w:tc>
        <w:tc>
          <w:tcPr>
            <w:tcW w:w="1113" w:type="dxa"/>
          </w:tcPr>
          <w:p w:rsidR="00815B84" w:rsidRDefault="00815B84">
            <w:r>
              <w:t>ADD</w:t>
            </w:r>
            <w:r w:rsidR="00C420B3">
              <w:t>h1</w:t>
            </w:r>
          </w:p>
        </w:tc>
      </w:tr>
      <w:tr w:rsidR="009207BA" w:rsidRPr="00B23C98">
        <w:tc>
          <w:tcPr>
            <w:tcW w:w="1531" w:type="dxa"/>
          </w:tcPr>
          <w:p w:rsidR="009207BA" w:rsidRPr="00B23C98" w:rsidRDefault="009207BA">
            <w:pPr>
              <w:rPr>
                <w:highlight w:val="yellow"/>
              </w:rPr>
            </w:pPr>
            <w:r w:rsidRPr="00B23C98">
              <w:rPr>
                <w:highlight w:val="yellow"/>
              </w:rPr>
              <w:t>ADHD</w:t>
            </w:r>
          </w:p>
        </w:tc>
        <w:tc>
          <w:tcPr>
            <w:tcW w:w="1817" w:type="dxa"/>
            <w:gridSpan w:val="2"/>
          </w:tcPr>
          <w:p w:rsidR="009207BA" w:rsidRPr="00B23C98" w:rsidRDefault="005948C6" w:rsidP="00234E9E">
            <w:pPr>
              <w:rPr>
                <w:highlight w:val="yellow"/>
              </w:rPr>
            </w:pPr>
            <w:r w:rsidRPr="00B23C98">
              <w:rPr>
                <w:highlight w:val="yellow"/>
              </w:rPr>
              <w:t>(&gt;=2</w:t>
            </w:r>
            <w:r w:rsidR="00740DC6" w:rsidRPr="00B23C98">
              <w:rPr>
                <w:highlight w:val="yellow"/>
              </w:rPr>
              <w:t xml:space="preserve"> Inattention endorsed but &lt;2 contexts) OR (1 inattention endorsed and &gt;</w:t>
            </w:r>
            <w:r w:rsidRPr="00B23C98">
              <w:rPr>
                <w:highlight w:val="yellow"/>
              </w:rPr>
              <w:t>=2 contexts)</w:t>
            </w:r>
            <w:r w:rsidR="00740DC6" w:rsidRPr="00B23C98">
              <w:rPr>
                <w:highlight w:val="yellow"/>
              </w:rPr>
              <w:t xml:space="preserve"> OR </w:t>
            </w:r>
            <w:r w:rsidRPr="00B23C98">
              <w:rPr>
                <w:highlight w:val="yellow"/>
              </w:rPr>
              <w:t>(&gt;=2</w:t>
            </w:r>
            <w:r w:rsidR="00740DC6" w:rsidRPr="00B23C98">
              <w:rPr>
                <w:highlight w:val="yellow"/>
              </w:rPr>
              <w:t xml:space="preserve"> hyperactivity endorsed</w:t>
            </w:r>
            <w:r w:rsidRPr="00B23C98">
              <w:rPr>
                <w:highlight w:val="yellow"/>
              </w:rPr>
              <w:t xml:space="preserve"> but &lt;2 contexts</w:t>
            </w:r>
            <w:r w:rsidR="00740DC6" w:rsidRPr="00B23C98">
              <w:rPr>
                <w:highlight w:val="yellow"/>
              </w:rPr>
              <w:t xml:space="preserve">) </w:t>
            </w:r>
            <w:r w:rsidRPr="00B23C98">
              <w:rPr>
                <w:highlight w:val="yellow"/>
              </w:rPr>
              <w:t xml:space="preserve">OR (1 hyperactivity endorsed and &gt;=2 contexts) </w:t>
            </w:r>
            <w:del w:id="241" w:author="Monica Calkins" w:date="2011-08-19T16:03:00Z">
              <w:r w:rsidR="00740DC6" w:rsidRPr="00B23C98" w:rsidDel="00234E9E">
                <w:rPr>
                  <w:highlight w:val="yellow"/>
                </w:rPr>
                <w:delText xml:space="preserve">OR began after age 7 </w:delText>
              </w:r>
            </w:del>
            <w:r w:rsidR="00740DC6" w:rsidRPr="00B23C98">
              <w:rPr>
                <w:highlight w:val="yellow"/>
              </w:rPr>
              <w:t xml:space="preserve">OR </w:t>
            </w:r>
            <w:r w:rsidRPr="00B23C98">
              <w:rPr>
                <w:highlight w:val="yellow"/>
              </w:rPr>
              <w:t>duration &lt;6 months</w:t>
            </w:r>
          </w:p>
        </w:tc>
        <w:tc>
          <w:tcPr>
            <w:tcW w:w="3369" w:type="dxa"/>
          </w:tcPr>
          <w:p w:rsidR="005948C6" w:rsidRPr="00B23C98" w:rsidRDefault="005948C6">
            <w:pPr>
              <w:rPr>
                <w:highlight w:val="yellow"/>
              </w:rPr>
            </w:pPr>
            <w:r w:rsidRPr="00B23C98">
              <w:rPr>
                <w:highlight w:val="yellow"/>
              </w:rPr>
              <w:t>[</w:t>
            </w:r>
            <w:commentRangeStart w:id="242"/>
            <w:r w:rsidRPr="00B23C98">
              <w:rPr>
                <w:highlight w:val="yellow"/>
              </w:rPr>
              <w:t xml:space="preserve">ADD011+ADD012+ADD013+ADD014+ADD015+ADD016) </w:t>
            </w:r>
            <w:r w:rsidR="00B23C98" w:rsidRPr="00B23C98">
              <w:rPr>
                <w:highlight w:val="yellow"/>
              </w:rPr>
              <w:t>&gt;=2 AND (ADD017+ADD018+ADD019=1</w:t>
            </w:r>
            <w:r w:rsidRPr="00B23C98">
              <w:rPr>
                <w:highlight w:val="yellow"/>
              </w:rPr>
              <w:t>)</w:t>
            </w:r>
          </w:p>
          <w:p w:rsidR="005948C6" w:rsidRPr="00B23C98" w:rsidRDefault="005948C6">
            <w:pPr>
              <w:rPr>
                <w:highlight w:val="yellow"/>
              </w:rPr>
            </w:pPr>
            <w:r w:rsidRPr="00B23C98">
              <w:rPr>
                <w:highlight w:val="yellow"/>
              </w:rPr>
              <w:t>OR</w:t>
            </w:r>
          </w:p>
          <w:p w:rsidR="005948C6" w:rsidRPr="00B23C98" w:rsidRDefault="005948C6">
            <w:pPr>
              <w:rPr>
                <w:highlight w:val="yellow"/>
              </w:rPr>
            </w:pPr>
            <w:r w:rsidRPr="00B23C98">
              <w:rPr>
                <w:highlight w:val="yellow"/>
              </w:rPr>
              <w:t>[ADD011+ADD012+ADD013+ADD014+ADD015+ADD016) =1 AND (ADD017+ADD018+ADD019 &gt;=2)</w:t>
            </w:r>
          </w:p>
          <w:commentRangeEnd w:id="242"/>
          <w:p w:rsidR="005948C6" w:rsidRPr="00B23C98" w:rsidRDefault="0003139B">
            <w:pPr>
              <w:rPr>
                <w:highlight w:val="yellow"/>
              </w:rPr>
            </w:pPr>
            <w:r>
              <w:rPr>
                <w:rStyle w:val="CommentReference"/>
                <w:vanish/>
              </w:rPr>
              <w:commentReference w:id="242"/>
            </w:r>
            <w:commentRangeStart w:id="243"/>
            <w:r w:rsidR="005948C6" w:rsidRPr="00B23C98">
              <w:rPr>
                <w:highlight w:val="yellow"/>
              </w:rPr>
              <w:t>OR</w:t>
            </w:r>
            <w:commentRangeEnd w:id="243"/>
            <w:r w:rsidR="009B48E1">
              <w:rPr>
                <w:rStyle w:val="CommentReference"/>
                <w:vanish/>
              </w:rPr>
              <w:commentReference w:id="243"/>
            </w:r>
          </w:p>
          <w:p w:rsidR="00B23C98" w:rsidRPr="00B23C98" w:rsidRDefault="005948C6">
            <w:pPr>
              <w:rPr>
                <w:highlight w:val="yellow"/>
              </w:rPr>
            </w:pPr>
            <w:r w:rsidRPr="00B23C98">
              <w:rPr>
                <w:highlight w:val="yellow"/>
              </w:rPr>
              <w:t>[ADD020+ADD021+ ADD022&gt;=2 AND (ADD023+ADD024+ADD025</w:t>
            </w:r>
            <w:r w:rsidR="00B23C98" w:rsidRPr="00B23C98">
              <w:rPr>
                <w:highlight w:val="yellow"/>
              </w:rPr>
              <w:t>=1)</w:t>
            </w:r>
          </w:p>
          <w:p w:rsidR="00B23C98" w:rsidRPr="00B23C98" w:rsidRDefault="00B23C98">
            <w:pPr>
              <w:rPr>
                <w:highlight w:val="yellow"/>
              </w:rPr>
            </w:pPr>
            <w:r w:rsidRPr="00B23C98">
              <w:rPr>
                <w:highlight w:val="yellow"/>
              </w:rPr>
              <w:t>OR</w:t>
            </w:r>
          </w:p>
          <w:p w:rsidR="00B23C98" w:rsidRPr="00B23C98" w:rsidRDefault="00B23C98">
            <w:pPr>
              <w:rPr>
                <w:highlight w:val="yellow"/>
              </w:rPr>
            </w:pPr>
            <w:r w:rsidRPr="00B23C98">
              <w:rPr>
                <w:highlight w:val="yellow"/>
              </w:rPr>
              <w:t>[ADD020+ADD021+ ADD022=1 AND (ADD023+ADD024+ADD025&gt;=2)</w:t>
            </w:r>
          </w:p>
          <w:p w:rsidR="009207BA" w:rsidRPr="00B23C98" w:rsidRDefault="00B23C98">
            <w:pPr>
              <w:rPr>
                <w:highlight w:val="yellow"/>
              </w:rPr>
            </w:pPr>
            <w:r w:rsidRPr="00B23C98">
              <w:rPr>
                <w:highlight w:val="yellow"/>
              </w:rPr>
              <w:t>OR ADD026&gt;7 OR CALC onset-offset&lt;6 months</w:t>
            </w:r>
          </w:p>
        </w:tc>
        <w:tc>
          <w:tcPr>
            <w:tcW w:w="1026" w:type="dxa"/>
          </w:tcPr>
          <w:p w:rsidR="009207BA" w:rsidRPr="00B23C98" w:rsidRDefault="00B23C98">
            <w:pPr>
              <w:rPr>
                <w:highlight w:val="yellow"/>
              </w:rPr>
            </w:pPr>
            <w:r w:rsidRPr="00B23C98">
              <w:rPr>
                <w:highlight w:val="yellow"/>
              </w:rPr>
              <w:t>If P or C</w:t>
            </w:r>
          </w:p>
        </w:tc>
        <w:tc>
          <w:tcPr>
            <w:tcW w:w="1113" w:type="dxa"/>
          </w:tcPr>
          <w:p w:rsidR="009207BA" w:rsidRPr="00B23C98" w:rsidRDefault="005948C6">
            <w:pPr>
              <w:rPr>
                <w:highlight w:val="yellow"/>
              </w:rPr>
            </w:pPr>
            <w:commentRangeStart w:id="244"/>
            <w:r w:rsidRPr="00B23C98">
              <w:rPr>
                <w:highlight w:val="yellow"/>
              </w:rPr>
              <w:t>ADD2</w:t>
            </w:r>
            <w:commentRangeEnd w:id="244"/>
            <w:r w:rsidR="00BB7415">
              <w:rPr>
                <w:rStyle w:val="CommentReference"/>
                <w:vanish/>
              </w:rPr>
              <w:commentReference w:id="244"/>
            </w:r>
          </w:p>
        </w:tc>
      </w:tr>
      <w:tr w:rsidR="00815B84" w:rsidRPr="00B23C98">
        <w:tc>
          <w:tcPr>
            <w:tcW w:w="1531" w:type="dxa"/>
          </w:tcPr>
          <w:p w:rsidR="00815B84" w:rsidRPr="00B23C98" w:rsidRDefault="00815B84">
            <w:pPr>
              <w:rPr>
                <w:highlight w:val="yellow"/>
              </w:rPr>
            </w:pPr>
            <w:r w:rsidRPr="00B23C98">
              <w:rPr>
                <w:highlight w:val="yellow"/>
              </w:rPr>
              <w:t>ADHD</w:t>
            </w:r>
          </w:p>
        </w:tc>
        <w:tc>
          <w:tcPr>
            <w:tcW w:w="1817" w:type="dxa"/>
            <w:gridSpan w:val="2"/>
          </w:tcPr>
          <w:p w:rsidR="00815B84" w:rsidRPr="00B23C98" w:rsidRDefault="00B23C98" w:rsidP="009F7AEC">
            <w:pPr>
              <w:rPr>
                <w:highlight w:val="yellow"/>
              </w:rPr>
            </w:pPr>
            <w:r w:rsidRPr="00B23C98">
              <w:rPr>
                <w:highlight w:val="yellow"/>
              </w:rPr>
              <w:t xml:space="preserve">[(&gt;=2 Inattention endorsed and &gt;=2 contexts) OR (&gt;=2 hyperactivity endorsed and &gt;=2 contexts)] </w:t>
            </w:r>
            <w:del w:id="245" w:author="Monica Calkins" w:date="2011-08-19T16:03:00Z">
              <w:r w:rsidRPr="00B23C98" w:rsidDel="009F7AEC">
                <w:rPr>
                  <w:highlight w:val="yellow"/>
                </w:rPr>
                <w:delText xml:space="preserve">AND began before age 7 </w:delText>
              </w:r>
            </w:del>
            <w:r w:rsidRPr="00B23C98">
              <w:rPr>
                <w:highlight w:val="yellow"/>
              </w:rPr>
              <w:t>AND duration &gt;=6 months</w:t>
            </w:r>
          </w:p>
        </w:tc>
        <w:tc>
          <w:tcPr>
            <w:tcW w:w="3369" w:type="dxa"/>
          </w:tcPr>
          <w:p w:rsidR="00B23C98" w:rsidRPr="00B23C98" w:rsidRDefault="00B23C98" w:rsidP="00B23C98">
            <w:pPr>
              <w:rPr>
                <w:highlight w:val="yellow"/>
              </w:rPr>
            </w:pPr>
            <w:r w:rsidRPr="00B23C98">
              <w:rPr>
                <w:highlight w:val="yellow"/>
              </w:rPr>
              <w:t>[ADD011+ADD012+ADD013+ADD014+ADD015+ADD016) &gt;=2 AND (ADD017+ADD018+ADD019&gt;=2)</w:t>
            </w:r>
          </w:p>
          <w:p w:rsidR="00B23C98" w:rsidRPr="00B23C98" w:rsidRDefault="00B23C98" w:rsidP="00B23C98">
            <w:pPr>
              <w:rPr>
                <w:highlight w:val="yellow"/>
              </w:rPr>
            </w:pPr>
            <w:r w:rsidRPr="00B23C98">
              <w:rPr>
                <w:highlight w:val="yellow"/>
              </w:rPr>
              <w:t>OR</w:t>
            </w:r>
          </w:p>
          <w:p w:rsidR="00B23C98" w:rsidRPr="00B23C98" w:rsidRDefault="00B23C98" w:rsidP="00B23C98">
            <w:pPr>
              <w:rPr>
                <w:highlight w:val="yellow"/>
              </w:rPr>
            </w:pPr>
            <w:r w:rsidRPr="00B23C98">
              <w:rPr>
                <w:highlight w:val="yellow"/>
              </w:rPr>
              <w:t>[ADD020+ADD021+ ADD022&gt;=2 AND (ADD023+ADD024+ADD025&gt;=2)</w:t>
            </w:r>
          </w:p>
          <w:p w:rsidR="00815B84" w:rsidRPr="00B23C98" w:rsidRDefault="00B23C98" w:rsidP="00B23C98">
            <w:pPr>
              <w:rPr>
                <w:highlight w:val="yellow"/>
              </w:rPr>
            </w:pPr>
            <w:r w:rsidRPr="00B23C98">
              <w:rPr>
                <w:highlight w:val="yellow"/>
              </w:rPr>
              <w:t>AND ADD026</w:t>
            </w:r>
            <w:proofErr w:type="gramStart"/>
            <w:ins w:id="246" w:author="Jan Richard" w:date="2011-06-05T12:34:00Z">
              <w:r w:rsidR="00B451FF">
                <w:rPr>
                  <w:highlight w:val="yellow"/>
                </w:rPr>
                <w:t>&lt;</w:t>
              </w:r>
            </w:ins>
            <w:ins w:id="247" w:author="Jan Richard" w:date="2011-06-05T12:35:00Z">
              <w:r w:rsidR="00B451FF">
                <w:rPr>
                  <w:highlight w:val="yellow"/>
                </w:rPr>
                <w:t xml:space="preserve">  </w:t>
              </w:r>
            </w:ins>
            <w:commentRangeStart w:id="248"/>
            <w:proofErr w:type="gramEnd"/>
            <w:del w:id="249" w:author="Jan Richard" w:date="2011-06-05T12:34:00Z">
              <w:r w:rsidRPr="00B23C98" w:rsidDel="00B451FF">
                <w:rPr>
                  <w:highlight w:val="yellow"/>
                </w:rPr>
                <w:delText>&gt;</w:delText>
              </w:r>
            </w:del>
            <w:r w:rsidRPr="00B23C98">
              <w:rPr>
                <w:highlight w:val="yellow"/>
              </w:rPr>
              <w:t>7</w:t>
            </w:r>
            <w:commentRangeEnd w:id="248"/>
            <w:r w:rsidR="001B20AB">
              <w:rPr>
                <w:rStyle w:val="CommentReference"/>
                <w:vanish/>
              </w:rPr>
              <w:commentReference w:id="248"/>
            </w:r>
            <w:r w:rsidRPr="00B23C98">
              <w:rPr>
                <w:highlight w:val="yellow"/>
              </w:rPr>
              <w:t xml:space="preserve"> </w:t>
            </w:r>
            <w:ins w:id="250" w:author="Jan Richard" w:date="2011-06-05T12:35:00Z">
              <w:r w:rsidR="00B451FF">
                <w:rPr>
                  <w:highlight w:val="yellow"/>
                </w:rPr>
                <w:t xml:space="preserve"> (meaning less than 7, non-inclusive) </w:t>
              </w:r>
            </w:ins>
            <w:r w:rsidRPr="00B23C98">
              <w:rPr>
                <w:highlight w:val="yellow"/>
              </w:rPr>
              <w:t xml:space="preserve">AND CALC </w:t>
            </w:r>
            <w:commentRangeStart w:id="251"/>
            <w:r w:rsidRPr="00B23C98">
              <w:rPr>
                <w:highlight w:val="yellow"/>
              </w:rPr>
              <w:t>onset-offset&gt;6 months</w:t>
            </w:r>
            <w:commentRangeEnd w:id="251"/>
            <w:r w:rsidR="0003139B">
              <w:rPr>
                <w:rStyle w:val="CommentReference"/>
                <w:vanish/>
              </w:rPr>
              <w:commentReference w:id="251"/>
            </w:r>
          </w:p>
          <w:p w:rsidR="00815B84" w:rsidRPr="00B23C98" w:rsidRDefault="00815B84">
            <w:pPr>
              <w:rPr>
                <w:highlight w:val="yellow"/>
              </w:rPr>
            </w:pPr>
          </w:p>
        </w:tc>
        <w:tc>
          <w:tcPr>
            <w:tcW w:w="1026" w:type="dxa"/>
          </w:tcPr>
          <w:p w:rsidR="00815B84" w:rsidRPr="00B23C98" w:rsidRDefault="00815B84">
            <w:pPr>
              <w:rPr>
                <w:highlight w:val="yellow"/>
              </w:rPr>
            </w:pPr>
            <w:r w:rsidRPr="00B23C98">
              <w:rPr>
                <w:highlight w:val="yellow"/>
              </w:rPr>
              <w:t>If P or C</w:t>
            </w:r>
          </w:p>
        </w:tc>
        <w:tc>
          <w:tcPr>
            <w:tcW w:w="1113" w:type="dxa"/>
          </w:tcPr>
          <w:p w:rsidR="00815B84" w:rsidRPr="00B23C98" w:rsidRDefault="00B23C98">
            <w:pPr>
              <w:rPr>
                <w:highlight w:val="yellow"/>
              </w:rPr>
            </w:pPr>
            <w:commentRangeStart w:id="252"/>
            <w:r w:rsidRPr="00B23C98">
              <w:rPr>
                <w:highlight w:val="yellow"/>
              </w:rPr>
              <w:t>ADD3</w:t>
            </w:r>
            <w:commentRangeEnd w:id="252"/>
            <w:r w:rsidR="00BB7415">
              <w:rPr>
                <w:rStyle w:val="CommentReference"/>
                <w:vanish/>
              </w:rPr>
              <w:commentReference w:id="252"/>
            </w:r>
          </w:p>
        </w:tc>
      </w:tr>
      <w:tr w:rsidR="00815B84">
        <w:tc>
          <w:tcPr>
            <w:tcW w:w="1531" w:type="dxa"/>
            <w:tcBorders>
              <w:bottom w:val="single" w:sz="4" w:space="0" w:color="auto"/>
            </w:tcBorders>
          </w:tcPr>
          <w:p w:rsidR="00815B84" w:rsidRPr="00B23C98" w:rsidRDefault="00815B84">
            <w:pPr>
              <w:rPr>
                <w:highlight w:val="yellow"/>
              </w:rPr>
            </w:pPr>
            <w:r w:rsidRPr="00B23C98">
              <w:rPr>
                <w:highlight w:val="yellow"/>
              </w:rPr>
              <w:t>ADHD</w:t>
            </w:r>
          </w:p>
        </w:tc>
        <w:tc>
          <w:tcPr>
            <w:tcW w:w="1817" w:type="dxa"/>
            <w:gridSpan w:val="2"/>
            <w:tcBorders>
              <w:bottom w:val="single" w:sz="4" w:space="0" w:color="auto"/>
            </w:tcBorders>
          </w:tcPr>
          <w:p w:rsidR="00815B84" w:rsidRPr="00B23C98" w:rsidRDefault="00815B84">
            <w:pPr>
              <w:rPr>
                <w:highlight w:val="yellow"/>
              </w:rPr>
            </w:pPr>
            <w:r w:rsidRPr="00B23C98">
              <w:rPr>
                <w:highlight w:val="yellow"/>
              </w:rPr>
              <w:t>Distress/Impairment significant</w:t>
            </w:r>
          </w:p>
        </w:tc>
        <w:tc>
          <w:tcPr>
            <w:tcW w:w="3369" w:type="dxa"/>
            <w:tcBorders>
              <w:bottom w:val="single" w:sz="4" w:space="0" w:color="auto"/>
            </w:tcBorders>
          </w:tcPr>
          <w:p w:rsidR="00815B84" w:rsidRPr="00B23C98" w:rsidRDefault="00815B84">
            <w:pPr>
              <w:rPr>
                <w:highlight w:val="yellow"/>
              </w:rPr>
            </w:pPr>
            <w:commentRangeStart w:id="253"/>
            <w:r w:rsidRPr="00B23C98">
              <w:rPr>
                <w:highlight w:val="yellow"/>
              </w:rPr>
              <w:t xml:space="preserve">ADD027 </w:t>
            </w:r>
            <w:r w:rsidR="00B23C98">
              <w:rPr>
                <w:rFonts w:ascii="Cambria" w:hAnsi="Cambria"/>
                <w:highlight w:val="yellow"/>
              </w:rPr>
              <w:t>≥ 5</w:t>
            </w:r>
            <w:r w:rsidR="00D33AB8">
              <w:rPr>
                <w:rFonts w:ascii="Cambria" w:hAnsi="Cambria"/>
                <w:highlight w:val="yellow"/>
              </w:rPr>
              <w:t xml:space="preserve"> OR</w:t>
            </w:r>
            <w:r w:rsidRPr="00B23C98">
              <w:rPr>
                <w:rFonts w:ascii="Cambria" w:hAnsi="Cambria"/>
                <w:highlight w:val="yellow"/>
              </w:rPr>
              <w:t xml:space="preserve"> </w:t>
            </w:r>
            <w:r w:rsidR="001229C9" w:rsidRPr="00B23C98">
              <w:rPr>
                <w:rFonts w:ascii="Cambria" w:hAnsi="Cambria"/>
                <w:highlight w:val="yellow"/>
              </w:rPr>
              <w:t>(</w:t>
            </w:r>
            <w:r w:rsidR="00B23C98">
              <w:rPr>
                <w:rFonts w:ascii="Cambria" w:hAnsi="Cambria"/>
                <w:highlight w:val="yellow"/>
              </w:rPr>
              <w:t>ADD028 ≥ 5 or ADD029≥ 5 or ADD030≥ 5</w:t>
            </w:r>
            <w:r w:rsidR="001229C9" w:rsidRPr="00B23C98">
              <w:rPr>
                <w:rFonts w:ascii="Cambria" w:hAnsi="Cambria"/>
                <w:highlight w:val="yellow"/>
              </w:rPr>
              <w:t>)</w:t>
            </w:r>
            <w:commentRangeEnd w:id="253"/>
            <w:r w:rsidR="004C790D">
              <w:rPr>
                <w:rStyle w:val="CommentReference"/>
                <w:vanish/>
              </w:rPr>
              <w:commentReference w:id="253"/>
            </w:r>
          </w:p>
        </w:tc>
        <w:tc>
          <w:tcPr>
            <w:tcW w:w="1026" w:type="dxa"/>
            <w:tcBorders>
              <w:bottom w:val="single" w:sz="4" w:space="0" w:color="auto"/>
            </w:tcBorders>
          </w:tcPr>
          <w:p w:rsidR="00815B84" w:rsidRPr="00B23C98" w:rsidRDefault="00815B84">
            <w:pPr>
              <w:rPr>
                <w:highlight w:val="yellow"/>
              </w:rPr>
            </w:pPr>
            <w:r w:rsidRPr="00B23C98">
              <w:rPr>
                <w:highlight w:val="yellow"/>
              </w:rPr>
              <w:t>If P or C</w:t>
            </w:r>
          </w:p>
        </w:tc>
        <w:tc>
          <w:tcPr>
            <w:tcW w:w="1113" w:type="dxa"/>
            <w:tcBorders>
              <w:bottom w:val="single" w:sz="4" w:space="0" w:color="auto"/>
            </w:tcBorders>
          </w:tcPr>
          <w:p w:rsidR="00815B84" w:rsidRDefault="00815B84">
            <w:r w:rsidRPr="00B23C98">
              <w:rPr>
                <w:highlight w:val="yellow"/>
              </w:rPr>
              <w:t>ADD4</w:t>
            </w:r>
          </w:p>
        </w:tc>
      </w:tr>
      <w:tr w:rsidR="00B23C98">
        <w:tc>
          <w:tcPr>
            <w:tcW w:w="1531" w:type="dxa"/>
            <w:tcBorders>
              <w:bottom w:val="single" w:sz="4" w:space="0" w:color="auto"/>
            </w:tcBorders>
          </w:tcPr>
          <w:p w:rsidR="00B23C98" w:rsidRPr="00B23C98" w:rsidRDefault="00B23C98">
            <w:pPr>
              <w:rPr>
                <w:highlight w:val="yellow"/>
              </w:rPr>
            </w:pPr>
            <w:r>
              <w:rPr>
                <w:highlight w:val="yellow"/>
              </w:rPr>
              <w:t>ADHD</w:t>
            </w:r>
          </w:p>
        </w:tc>
        <w:tc>
          <w:tcPr>
            <w:tcW w:w="1817" w:type="dxa"/>
            <w:gridSpan w:val="2"/>
            <w:tcBorders>
              <w:bottom w:val="single" w:sz="4" w:space="0" w:color="auto"/>
            </w:tcBorders>
          </w:tcPr>
          <w:p w:rsidR="00B23C98" w:rsidRPr="00B23C98" w:rsidRDefault="00B23C98">
            <w:pPr>
              <w:rPr>
                <w:highlight w:val="yellow"/>
              </w:rPr>
            </w:pPr>
            <w:r>
              <w:rPr>
                <w:highlight w:val="yellow"/>
              </w:rPr>
              <w:t xml:space="preserve">Inattention </w:t>
            </w:r>
            <w:r w:rsidR="00323A02">
              <w:rPr>
                <w:highlight w:val="yellow"/>
              </w:rPr>
              <w:t>Count</w:t>
            </w:r>
          </w:p>
        </w:tc>
        <w:tc>
          <w:tcPr>
            <w:tcW w:w="3369" w:type="dxa"/>
            <w:tcBorders>
              <w:bottom w:val="single" w:sz="4" w:space="0" w:color="auto"/>
            </w:tcBorders>
          </w:tcPr>
          <w:p w:rsidR="00B23C98" w:rsidRPr="00B23C98" w:rsidRDefault="00323A02">
            <w:pPr>
              <w:rPr>
                <w:highlight w:val="yellow"/>
              </w:rPr>
            </w:pPr>
            <w:r>
              <w:rPr>
                <w:highlight w:val="yellow"/>
              </w:rPr>
              <w:t>(</w:t>
            </w:r>
            <w:r w:rsidRPr="00B23C98">
              <w:rPr>
                <w:highlight w:val="yellow"/>
              </w:rPr>
              <w:t>ADD011+ADD012+ADD013+ADD014+ADD015+ADD016</w:t>
            </w:r>
            <w:r>
              <w:rPr>
                <w:highlight w:val="yellow"/>
              </w:rPr>
              <w:t>)</w:t>
            </w:r>
          </w:p>
        </w:tc>
        <w:tc>
          <w:tcPr>
            <w:tcW w:w="1026" w:type="dxa"/>
            <w:tcBorders>
              <w:bottom w:val="single" w:sz="4" w:space="0" w:color="auto"/>
            </w:tcBorders>
          </w:tcPr>
          <w:p w:rsidR="00B23C98" w:rsidRPr="00B23C98" w:rsidRDefault="00B23C98">
            <w:pPr>
              <w:rPr>
                <w:highlight w:val="yellow"/>
              </w:rPr>
            </w:pPr>
          </w:p>
        </w:tc>
        <w:tc>
          <w:tcPr>
            <w:tcW w:w="1113" w:type="dxa"/>
            <w:tcBorders>
              <w:bottom w:val="single" w:sz="4" w:space="0" w:color="auto"/>
            </w:tcBorders>
          </w:tcPr>
          <w:p w:rsidR="00B23C98" w:rsidRPr="00B23C98" w:rsidRDefault="00323A02">
            <w:pPr>
              <w:rPr>
                <w:highlight w:val="yellow"/>
              </w:rPr>
            </w:pPr>
            <w:r>
              <w:rPr>
                <w:highlight w:val="yellow"/>
              </w:rPr>
              <w:t>ADHD_ATT (max=6)</w:t>
            </w:r>
          </w:p>
        </w:tc>
      </w:tr>
      <w:tr w:rsidR="00323A02">
        <w:tc>
          <w:tcPr>
            <w:tcW w:w="1531" w:type="dxa"/>
            <w:tcBorders>
              <w:bottom w:val="single" w:sz="4" w:space="0" w:color="auto"/>
            </w:tcBorders>
          </w:tcPr>
          <w:p w:rsidR="00323A02" w:rsidRDefault="00323A02">
            <w:pPr>
              <w:rPr>
                <w:highlight w:val="yellow"/>
              </w:rPr>
            </w:pPr>
            <w:r>
              <w:rPr>
                <w:highlight w:val="yellow"/>
              </w:rPr>
              <w:t>ADHD</w:t>
            </w:r>
          </w:p>
        </w:tc>
        <w:tc>
          <w:tcPr>
            <w:tcW w:w="1817" w:type="dxa"/>
            <w:gridSpan w:val="2"/>
            <w:tcBorders>
              <w:bottom w:val="single" w:sz="4" w:space="0" w:color="auto"/>
            </w:tcBorders>
          </w:tcPr>
          <w:p w:rsidR="00323A02" w:rsidRDefault="00323A02">
            <w:pPr>
              <w:rPr>
                <w:highlight w:val="yellow"/>
              </w:rPr>
            </w:pPr>
            <w:r>
              <w:rPr>
                <w:highlight w:val="yellow"/>
              </w:rPr>
              <w:t>Hyper/Impulse Count</w:t>
            </w:r>
          </w:p>
        </w:tc>
        <w:tc>
          <w:tcPr>
            <w:tcW w:w="3369" w:type="dxa"/>
            <w:tcBorders>
              <w:bottom w:val="single" w:sz="4" w:space="0" w:color="auto"/>
            </w:tcBorders>
          </w:tcPr>
          <w:p w:rsidR="00323A02" w:rsidRDefault="00323A02">
            <w:pPr>
              <w:rPr>
                <w:highlight w:val="yellow"/>
              </w:rPr>
            </w:pPr>
            <w:r>
              <w:rPr>
                <w:highlight w:val="yellow"/>
              </w:rPr>
              <w:t>(</w:t>
            </w:r>
            <w:r w:rsidRPr="00B23C98">
              <w:rPr>
                <w:highlight w:val="yellow"/>
              </w:rPr>
              <w:t>ADD020+ADD021+ ADD022</w:t>
            </w:r>
            <w:r>
              <w:rPr>
                <w:highlight w:val="yellow"/>
              </w:rPr>
              <w:t>)</w:t>
            </w:r>
          </w:p>
        </w:tc>
        <w:tc>
          <w:tcPr>
            <w:tcW w:w="1026" w:type="dxa"/>
            <w:tcBorders>
              <w:bottom w:val="single" w:sz="4" w:space="0" w:color="auto"/>
            </w:tcBorders>
          </w:tcPr>
          <w:p w:rsidR="00323A02" w:rsidRPr="00B23C98" w:rsidRDefault="00323A02">
            <w:pPr>
              <w:rPr>
                <w:highlight w:val="yellow"/>
              </w:rPr>
            </w:pPr>
          </w:p>
        </w:tc>
        <w:tc>
          <w:tcPr>
            <w:tcW w:w="1113" w:type="dxa"/>
            <w:tcBorders>
              <w:bottom w:val="single" w:sz="4" w:space="0" w:color="auto"/>
            </w:tcBorders>
          </w:tcPr>
          <w:p w:rsidR="00323A02" w:rsidRDefault="00323A02">
            <w:pPr>
              <w:rPr>
                <w:highlight w:val="yellow"/>
              </w:rPr>
            </w:pPr>
            <w:r>
              <w:rPr>
                <w:highlight w:val="yellow"/>
              </w:rPr>
              <w:t>ADHD_HYP (max=3)</w:t>
            </w:r>
          </w:p>
        </w:tc>
      </w:tr>
      <w:tr w:rsidR="00B23C98">
        <w:tc>
          <w:tcPr>
            <w:tcW w:w="1531" w:type="dxa"/>
            <w:tcBorders>
              <w:bottom w:val="single" w:sz="4" w:space="0" w:color="auto"/>
            </w:tcBorders>
          </w:tcPr>
          <w:p w:rsidR="00B23C98" w:rsidRPr="00B23C98" w:rsidRDefault="00B23C98">
            <w:pPr>
              <w:rPr>
                <w:highlight w:val="yellow"/>
              </w:rPr>
            </w:pPr>
            <w:r>
              <w:rPr>
                <w:highlight w:val="yellow"/>
              </w:rPr>
              <w:t>ADHD</w:t>
            </w:r>
          </w:p>
        </w:tc>
        <w:tc>
          <w:tcPr>
            <w:tcW w:w="1817" w:type="dxa"/>
            <w:gridSpan w:val="2"/>
            <w:tcBorders>
              <w:bottom w:val="single" w:sz="4" w:space="0" w:color="auto"/>
            </w:tcBorders>
          </w:tcPr>
          <w:p w:rsidR="00B23C98" w:rsidRDefault="00323A02" w:rsidP="00323A02">
            <w:pPr>
              <w:rPr>
                <w:ins w:id="254" w:author="Jan Richard" w:date="2011-06-05T12:38:00Z"/>
                <w:highlight w:val="yellow"/>
              </w:rPr>
            </w:pPr>
            <w:r>
              <w:rPr>
                <w:highlight w:val="yellow"/>
              </w:rPr>
              <w:t>Total ADHD_ATT + ADHD_HYP + ATT contexts&gt;=2 + HYP contexts&gt;=2) + began before age 7 + duration &gt;=6 months</w:t>
            </w:r>
            <w:r w:rsidR="00D33AB8">
              <w:rPr>
                <w:highlight w:val="yellow"/>
              </w:rPr>
              <w:t xml:space="preserve"> + significant impairment</w:t>
            </w:r>
          </w:p>
          <w:p w:rsidR="00B451FF" w:rsidRPr="00B23C98" w:rsidRDefault="00B451FF" w:rsidP="00323A02">
            <w:pPr>
              <w:numPr>
                <w:ins w:id="255" w:author="Jan Richard" w:date="2011-06-05T12:38:00Z"/>
              </w:numPr>
              <w:rPr>
                <w:highlight w:val="yellow"/>
              </w:rPr>
            </w:pPr>
            <w:ins w:id="256" w:author="Jan Richard" w:date="2011-06-05T12:38:00Z">
              <w:r>
                <w:rPr>
                  <w:highlight w:val="yellow"/>
                </w:rPr>
                <w:t xml:space="preserve">+ </w:t>
              </w:r>
              <w:proofErr w:type="gramStart"/>
              <w:r>
                <w:rPr>
                  <w:highlight w:val="yellow"/>
                </w:rPr>
                <w:t>significant</w:t>
              </w:r>
              <w:proofErr w:type="gramEnd"/>
              <w:r>
                <w:rPr>
                  <w:highlight w:val="yellow"/>
                </w:rPr>
                <w:t xml:space="preserve"> distress</w:t>
              </w:r>
            </w:ins>
          </w:p>
        </w:tc>
        <w:tc>
          <w:tcPr>
            <w:tcW w:w="3369" w:type="dxa"/>
            <w:tcBorders>
              <w:bottom w:val="single" w:sz="4" w:space="0" w:color="auto"/>
            </w:tcBorders>
          </w:tcPr>
          <w:p w:rsidR="00B23C98" w:rsidRPr="00B23C98" w:rsidRDefault="00323A02" w:rsidP="00323A02">
            <w:pPr>
              <w:rPr>
                <w:highlight w:val="yellow"/>
              </w:rPr>
            </w:pPr>
            <w:r w:rsidRPr="00B23C98">
              <w:rPr>
                <w:highlight w:val="yellow"/>
              </w:rPr>
              <w:t>ADD011+ADD</w:t>
            </w:r>
            <w:r>
              <w:rPr>
                <w:highlight w:val="yellow"/>
              </w:rPr>
              <w:t>012+ADD013+ADD014+ADD015+ADD016+</w:t>
            </w:r>
            <w:r w:rsidRPr="00B23C98">
              <w:rPr>
                <w:highlight w:val="yellow"/>
              </w:rPr>
              <w:t xml:space="preserve"> (</w:t>
            </w:r>
            <w:r>
              <w:rPr>
                <w:highlight w:val="yellow"/>
              </w:rPr>
              <w:t xml:space="preserve">+1 if </w:t>
            </w:r>
            <w:r w:rsidRPr="00B23C98">
              <w:rPr>
                <w:highlight w:val="yellow"/>
              </w:rPr>
              <w:t>ADD017+ADD018+ADD019&gt;=2)</w:t>
            </w:r>
            <w:r>
              <w:rPr>
                <w:highlight w:val="yellow"/>
              </w:rPr>
              <w:t xml:space="preserve"> +ADD020+ADD021+ ADD022 + (1 if </w:t>
            </w:r>
            <w:r w:rsidRPr="00B23C98">
              <w:rPr>
                <w:highlight w:val="yellow"/>
              </w:rPr>
              <w:t>ADD023+ADD024+ADD025&gt;=2)</w:t>
            </w:r>
            <w:r>
              <w:rPr>
                <w:highlight w:val="yellow"/>
              </w:rPr>
              <w:t xml:space="preserve"> + (1 if </w:t>
            </w:r>
            <w:r w:rsidRPr="00B23C98">
              <w:rPr>
                <w:highlight w:val="yellow"/>
              </w:rPr>
              <w:t>ADD026</w:t>
            </w:r>
            <w:ins w:id="257" w:author="Jan Richard" w:date="2011-06-05T12:37:00Z">
              <w:r w:rsidR="00B451FF">
                <w:rPr>
                  <w:highlight w:val="yellow"/>
                </w:rPr>
                <w:t>&lt;</w:t>
              </w:r>
            </w:ins>
            <w:commentRangeStart w:id="258"/>
            <w:del w:id="259" w:author="Jan Richard" w:date="2011-06-05T12:36:00Z">
              <w:r w:rsidRPr="00B23C98" w:rsidDel="00B451FF">
                <w:rPr>
                  <w:highlight w:val="yellow"/>
                </w:rPr>
                <w:delText>&gt;</w:delText>
              </w:r>
            </w:del>
            <w:r w:rsidRPr="00B23C98">
              <w:rPr>
                <w:highlight w:val="yellow"/>
              </w:rPr>
              <w:t>7</w:t>
            </w:r>
            <w:commentRangeEnd w:id="258"/>
            <w:r w:rsidR="001B20AB">
              <w:rPr>
                <w:rStyle w:val="CommentReference"/>
                <w:vanish/>
              </w:rPr>
              <w:commentReference w:id="258"/>
            </w:r>
            <w:r>
              <w:rPr>
                <w:highlight w:val="yellow"/>
              </w:rPr>
              <w:t>)</w:t>
            </w:r>
            <w:ins w:id="260" w:author="Jan Richard" w:date="2011-06-05T12:37:00Z">
              <w:r w:rsidR="00B451FF">
                <w:rPr>
                  <w:highlight w:val="yellow"/>
                </w:rPr>
                <w:t xml:space="preserve"> (again, &lt; 7, non-inclusive)</w:t>
              </w:r>
            </w:ins>
            <w:r>
              <w:rPr>
                <w:highlight w:val="yellow"/>
              </w:rPr>
              <w:t xml:space="preserve"> (+1 if </w:t>
            </w:r>
            <w:r w:rsidRPr="00B23C98">
              <w:rPr>
                <w:highlight w:val="yellow"/>
              </w:rPr>
              <w:t>CALC onset-offset&gt;6 months</w:t>
            </w:r>
            <w:r>
              <w:rPr>
                <w:highlight w:val="yellow"/>
              </w:rPr>
              <w:t>)</w:t>
            </w:r>
            <w:r w:rsidR="00D33AB8">
              <w:rPr>
                <w:highlight w:val="yellow"/>
              </w:rPr>
              <w:t xml:space="preserve"> + </w:t>
            </w:r>
            <w:commentRangeStart w:id="261"/>
            <w:r w:rsidR="00D33AB8">
              <w:rPr>
                <w:highlight w:val="yellow"/>
              </w:rPr>
              <w:t xml:space="preserve">[(1 if </w:t>
            </w:r>
            <w:r w:rsidR="00D33AB8" w:rsidRPr="00B23C98">
              <w:rPr>
                <w:highlight w:val="yellow"/>
              </w:rPr>
              <w:t xml:space="preserve">ADD027 </w:t>
            </w:r>
            <w:r w:rsidR="009859A5">
              <w:rPr>
                <w:rFonts w:ascii="Cambria" w:hAnsi="Cambria"/>
                <w:highlight w:val="yellow"/>
              </w:rPr>
              <w:t>≥ 5 + 1 if</w:t>
            </w:r>
            <w:r w:rsidR="00D33AB8" w:rsidRPr="00B23C98">
              <w:rPr>
                <w:rFonts w:ascii="Cambria" w:hAnsi="Cambria"/>
                <w:highlight w:val="yellow"/>
              </w:rPr>
              <w:t xml:space="preserve"> (</w:t>
            </w:r>
            <w:r w:rsidR="00D33AB8">
              <w:rPr>
                <w:rFonts w:ascii="Cambria" w:hAnsi="Cambria"/>
                <w:highlight w:val="yellow"/>
              </w:rPr>
              <w:t>ADD028 ≥ 5 or ADD029≥ 5 or ADD030≥ 5</w:t>
            </w:r>
            <w:r w:rsidR="00D33AB8" w:rsidRPr="00B23C98">
              <w:rPr>
                <w:rFonts w:ascii="Cambria" w:hAnsi="Cambria"/>
                <w:highlight w:val="yellow"/>
              </w:rPr>
              <w:t>)</w:t>
            </w:r>
            <w:r w:rsidR="00D33AB8">
              <w:rPr>
                <w:rFonts w:ascii="Cambria" w:hAnsi="Cambria"/>
                <w:highlight w:val="yellow"/>
              </w:rPr>
              <w:t>]</w:t>
            </w:r>
            <w:commentRangeEnd w:id="261"/>
            <w:r w:rsidR="001B20AB">
              <w:rPr>
                <w:rStyle w:val="CommentReference"/>
                <w:vanish/>
              </w:rPr>
              <w:commentReference w:id="261"/>
            </w:r>
          </w:p>
        </w:tc>
        <w:tc>
          <w:tcPr>
            <w:tcW w:w="1026" w:type="dxa"/>
            <w:tcBorders>
              <w:bottom w:val="single" w:sz="4" w:space="0" w:color="auto"/>
            </w:tcBorders>
          </w:tcPr>
          <w:p w:rsidR="00B23C98" w:rsidRPr="00B23C98" w:rsidRDefault="00B23C98">
            <w:pPr>
              <w:rPr>
                <w:highlight w:val="yellow"/>
              </w:rPr>
            </w:pPr>
          </w:p>
        </w:tc>
        <w:tc>
          <w:tcPr>
            <w:tcW w:w="1113" w:type="dxa"/>
            <w:tcBorders>
              <w:bottom w:val="single" w:sz="4" w:space="0" w:color="auto"/>
            </w:tcBorders>
          </w:tcPr>
          <w:p w:rsidR="00B23C98" w:rsidRPr="00B23C98" w:rsidRDefault="00B23C98">
            <w:pPr>
              <w:rPr>
                <w:highlight w:val="yellow"/>
              </w:rPr>
            </w:pPr>
            <w:r>
              <w:rPr>
                <w:highlight w:val="yellow"/>
              </w:rPr>
              <w:t>AD</w:t>
            </w:r>
            <w:r w:rsidR="00323A02">
              <w:rPr>
                <w:highlight w:val="yellow"/>
              </w:rPr>
              <w:t>H</w:t>
            </w:r>
            <w:r>
              <w:rPr>
                <w:highlight w:val="yellow"/>
              </w:rPr>
              <w:t>D_TOT</w:t>
            </w:r>
            <w:r w:rsidR="009859A5">
              <w:rPr>
                <w:highlight w:val="yellow"/>
              </w:rPr>
              <w:t xml:space="preserve"> (max=1</w:t>
            </w:r>
            <w:ins w:id="262" w:author="Jan Richard" w:date="2011-06-05T12:38:00Z">
              <w:r w:rsidR="00B451FF">
                <w:rPr>
                  <w:highlight w:val="yellow"/>
                </w:rPr>
                <w:t>5</w:t>
              </w:r>
            </w:ins>
            <w:del w:id="263" w:author="Jan Richard" w:date="2011-06-05T12:38:00Z">
              <w:r w:rsidR="009859A5" w:rsidDel="00B451FF">
                <w:rPr>
                  <w:highlight w:val="yellow"/>
                </w:rPr>
                <w:delText>4</w:delText>
              </w:r>
            </w:del>
            <w:r w:rsidR="00323A02">
              <w:rPr>
                <w:highlight w:val="yellow"/>
              </w:rPr>
              <w:t>)</w:t>
            </w:r>
          </w:p>
        </w:tc>
      </w:tr>
      <w:tr w:rsidR="0091217D">
        <w:tc>
          <w:tcPr>
            <w:tcW w:w="1531" w:type="dxa"/>
            <w:tcBorders>
              <w:bottom w:val="single" w:sz="4" w:space="0" w:color="auto"/>
            </w:tcBorders>
          </w:tcPr>
          <w:p w:rsidR="0091217D" w:rsidRPr="0091217D" w:rsidRDefault="0091217D">
            <w:pPr>
              <w:rPr>
                <w:highlight w:val="cyan"/>
              </w:rPr>
            </w:pPr>
            <w:r w:rsidRPr="0091217D">
              <w:rPr>
                <w:highlight w:val="cyan"/>
              </w:rPr>
              <w:t>ODD</w:t>
            </w:r>
          </w:p>
        </w:tc>
        <w:tc>
          <w:tcPr>
            <w:tcW w:w="1817" w:type="dxa"/>
            <w:gridSpan w:val="2"/>
            <w:tcBorders>
              <w:bottom w:val="single" w:sz="4" w:space="0" w:color="auto"/>
            </w:tcBorders>
          </w:tcPr>
          <w:p w:rsidR="0091217D" w:rsidRPr="0091217D" w:rsidRDefault="0091217D" w:rsidP="00323A02">
            <w:pPr>
              <w:rPr>
                <w:highlight w:val="cyan"/>
              </w:rPr>
            </w:pPr>
            <w:r w:rsidRPr="0091217D">
              <w:rPr>
                <w:highlight w:val="cyan"/>
              </w:rPr>
              <w:t>ODD behaviors denied</w:t>
            </w:r>
          </w:p>
        </w:tc>
        <w:tc>
          <w:tcPr>
            <w:tcW w:w="3369" w:type="dxa"/>
            <w:tcBorders>
              <w:bottom w:val="single" w:sz="4" w:space="0" w:color="auto"/>
            </w:tcBorders>
          </w:tcPr>
          <w:p w:rsidR="0091217D" w:rsidRPr="0091217D" w:rsidRDefault="0091217D" w:rsidP="00323A02">
            <w:pPr>
              <w:rPr>
                <w:highlight w:val="cyan"/>
              </w:rPr>
            </w:pPr>
            <w:r w:rsidRPr="0091217D">
              <w:rPr>
                <w:highlight w:val="cyan"/>
              </w:rPr>
              <w:t>(ODD001 + ODD002 + ODD003 + ODD005 +ODD006) =0</w:t>
            </w:r>
          </w:p>
        </w:tc>
        <w:tc>
          <w:tcPr>
            <w:tcW w:w="1026" w:type="dxa"/>
            <w:tcBorders>
              <w:bottom w:val="single" w:sz="4" w:space="0" w:color="auto"/>
            </w:tcBorders>
          </w:tcPr>
          <w:p w:rsidR="0091217D" w:rsidRPr="0091217D" w:rsidRDefault="0091217D">
            <w:pPr>
              <w:rPr>
                <w:highlight w:val="cyan"/>
              </w:rPr>
            </w:pPr>
            <w:r w:rsidRPr="0091217D">
              <w:rPr>
                <w:highlight w:val="cyan"/>
              </w:rPr>
              <w:t>P or C</w:t>
            </w:r>
          </w:p>
        </w:tc>
        <w:tc>
          <w:tcPr>
            <w:tcW w:w="1113" w:type="dxa"/>
            <w:tcBorders>
              <w:bottom w:val="single" w:sz="4" w:space="0" w:color="auto"/>
            </w:tcBorders>
          </w:tcPr>
          <w:p w:rsidR="0091217D" w:rsidRPr="0091217D" w:rsidRDefault="0091217D">
            <w:pPr>
              <w:rPr>
                <w:highlight w:val="cyan"/>
              </w:rPr>
            </w:pPr>
            <w:r w:rsidRPr="0091217D">
              <w:rPr>
                <w:highlight w:val="cyan"/>
              </w:rPr>
              <w:t>ODD0</w:t>
            </w:r>
          </w:p>
        </w:tc>
      </w:tr>
      <w:tr w:rsidR="00815B84" w:rsidRPr="0091217D">
        <w:tc>
          <w:tcPr>
            <w:tcW w:w="1531" w:type="dxa"/>
            <w:tcBorders>
              <w:top w:val="single" w:sz="4" w:space="0" w:color="auto"/>
            </w:tcBorders>
          </w:tcPr>
          <w:p w:rsidR="00815B84" w:rsidRPr="0091217D" w:rsidRDefault="00815B84">
            <w:pPr>
              <w:rPr>
                <w:highlight w:val="cyan"/>
              </w:rPr>
            </w:pPr>
            <w:r w:rsidRPr="0091217D">
              <w:rPr>
                <w:highlight w:val="cyan"/>
              </w:rPr>
              <w:t>ODD</w:t>
            </w:r>
          </w:p>
        </w:tc>
        <w:tc>
          <w:tcPr>
            <w:tcW w:w="1817" w:type="dxa"/>
            <w:gridSpan w:val="2"/>
            <w:tcBorders>
              <w:top w:val="single" w:sz="4" w:space="0" w:color="auto"/>
            </w:tcBorders>
          </w:tcPr>
          <w:p w:rsidR="00815B84" w:rsidRPr="0091217D" w:rsidRDefault="0091217D">
            <w:pPr>
              <w:rPr>
                <w:highlight w:val="cyan"/>
              </w:rPr>
            </w:pPr>
            <w:r>
              <w:rPr>
                <w:highlight w:val="cyan"/>
              </w:rPr>
              <w:t>1-2</w:t>
            </w:r>
            <w:r w:rsidR="00AF732C" w:rsidRPr="0091217D">
              <w:rPr>
                <w:highlight w:val="cyan"/>
              </w:rPr>
              <w:t xml:space="preserve"> </w:t>
            </w:r>
            <w:r w:rsidR="00815B84" w:rsidRPr="0091217D">
              <w:rPr>
                <w:highlight w:val="cyan"/>
              </w:rPr>
              <w:t>ODD Behaviors endorsed</w:t>
            </w:r>
          </w:p>
        </w:tc>
        <w:tc>
          <w:tcPr>
            <w:tcW w:w="3369" w:type="dxa"/>
            <w:tcBorders>
              <w:top w:val="single" w:sz="4" w:space="0" w:color="auto"/>
            </w:tcBorders>
          </w:tcPr>
          <w:p w:rsidR="00815B84" w:rsidRPr="0091217D" w:rsidRDefault="00AF732C">
            <w:pPr>
              <w:rPr>
                <w:highlight w:val="cyan"/>
              </w:rPr>
            </w:pPr>
            <w:r w:rsidRPr="0091217D">
              <w:rPr>
                <w:highlight w:val="cyan"/>
              </w:rPr>
              <w:t>(ODD001 + ODD</w:t>
            </w:r>
            <w:r w:rsidR="0091217D">
              <w:rPr>
                <w:highlight w:val="cyan"/>
              </w:rPr>
              <w:t>002 + ODD003 + ODD005 +ODD006) =1 or 2</w:t>
            </w:r>
          </w:p>
        </w:tc>
        <w:tc>
          <w:tcPr>
            <w:tcW w:w="1026" w:type="dxa"/>
            <w:tcBorders>
              <w:top w:val="single" w:sz="4" w:space="0" w:color="auto"/>
            </w:tcBorders>
          </w:tcPr>
          <w:p w:rsidR="00815B84" w:rsidRPr="0091217D" w:rsidRDefault="00815B84">
            <w:pPr>
              <w:rPr>
                <w:highlight w:val="cyan"/>
              </w:rPr>
            </w:pPr>
            <w:r w:rsidRPr="0091217D">
              <w:rPr>
                <w:highlight w:val="cyan"/>
              </w:rPr>
              <w:t>P or C</w:t>
            </w:r>
          </w:p>
        </w:tc>
        <w:tc>
          <w:tcPr>
            <w:tcW w:w="1113" w:type="dxa"/>
            <w:tcBorders>
              <w:top w:val="single" w:sz="4" w:space="0" w:color="auto"/>
            </w:tcBorders>
          </w:tcPr>
          <w:p w:rsidR="00815B84" w:rsidRPr="0091217D" w:rsidRDefault="00815B84">
            <w:pPr>
              <w:rPr>
                <w:highlight w:val="cyan"/>
              </w:rPr>
            </w:pPr>
            <w:r w:rsidRPr="0091217D">
              <w:rPr>
                <w:highlight w:val="cyan"/>
              </w:rPr>
              <w:t>ODD1</w:t>
            </w:r>
          </w:p>
        </w:tc>
      </w:tr>
      <w:tr w:rsidR="00AF732C" w:rsidRPr="0091217D">
        <w:tc>
          <w:tcPr>
            <w:tcW w:w="1531" w:type="dxa"/>
            <w:tcBorders>
              <w:top w:val="single" w:sz="4" w:space="0" w:color="auto"/>
            </w:tcBorders>
          </w:tcPr>
          <w:p w:rsidR="00AF732C" w:rsidRPr="0091217D" w:rsidRDefault="00AF732C">
            <w:pPr>
              <w:rPr>
                <w:highlight w:val="cyan"/>
              </w:rPr>
            </w:pPr>
            <w:r w:rsidRPr="0091217D">
              <w:rPr>
                <w:highlight w:val="cyan"/>
              </w:rPr>
              <w:t>ODD</w:t>
            </w:r>
          </w:p>
        </w:tc>
        <w:tc>
          <w:tcPr>
            <w:tcW w:w="1817" w:type="dxa"/>
            <w:gridSpan w:val="2"/>
            <w:tcBorders>
              <w:top w:val="single" w:sz="4" w:space="0" w:color="auto"/>
            </w:tcBorders>
          </w:tcPr>
          <w:p w:rsidR="00AF732C" w:rsidRPr="0091217D" w:rsidRDefault="0091217D">
            <w:pPr>
              <w:rPr>
                <w:highlight w:val="cyan"/>
              </w:rPr>
            </w:pPr>
            <w:r>
              <w:rPr>
                <w:highlight w:val="cyan"/>
              </w:rPr>
              <w:t>&gt;=3</w:t>
            </w:r>
            <w:r w:rsidR="00AF732C" w:rsidRPr="0091217D">
              <w:rPr>
                <w:highlight w:val="cyan"/>
              </w:rPr>
              <w:t xml:space="preserve"> ODD behaviors endorsed BUT duration &lt;6 months</w:t>
            </w:r>
          </w:p>
        </w:tc>
        <w:tc>
          <w:tcPr>
            <w:tcW w:w="3369" w:type="dxa"/>
            <w:tcBorders>
              <w:top w:val="single" w:sz="4" w:space="0" w:color="auto"/>
            </w:tcBorders>
          </w:tcPr>
          <w:p w:rsidR="00AF732C" w:rsidRPr="0091217D" w:rsidRDefault="00AF732C">
            <w:pPr>
              <w:rPr>
                <w:highlight w:val="cyan"/>
              </w:rPr>
            </w:pPr>
            <w:r w:rsidRPr="0091217D">
              <w:rPr>
                <w:highlight w:val="cyan"/>
              </w:rPr>
              <w:t>(ODD001 + ODD002 + ODD003 + ODD005 +ODD006) &gt;=3 AND [calc duration 0DD027-ODD025 &lt;6 months* if current (ODD026=1), use current age to calculate offset]</w:t>
            </w:r>
          </w:p>
        </w:tc>
        <w:tc>
          <w:tcPr>
            <w:tcW w:w="1026" w:type="dxa"/>
            <w:tcBorders>
              <w:top w:val="single" w:sz="4" w:space="0" w:color="auto"/>
            </w:tcBorders>
          </w:tcPr>
          <w:p w:rsidR="00AF732C" w:rsidRPr="0091217D" w:rsidRDefault="00AF732C">
            <w:pPr>
              <w:rPr>
                <w:highlight w:val="cyan"/>
              </w:rPr>
            </w:pPr>
            <w:r w:rsidRPr="0091217D">
              <w:rPr>
                <w:highlight w:val="cyan"/>
              </w:rPr>
              <w:t>P or C</w:t>
            </w:r>
          </w:p>
        </w:tc>
        <w:tc>
          <w:tcPr>
            <w:tcW w:w="1113" w:type="dxa"/>
            <w:tcBorders>
              <w:top w:val="single" w:sz="4" w:space="0" w:color="auto"/>
            </w:tcBorders>
          </w:tcPr>
          <w:p w:rsidR="00AF732C" w:rsidRPr="0091217D" w:rsidRDefault="00AF732C">
            <w:pPr>
              <w:rPr>
                <w:highlight w:val="cyan"/>
              </w:rPr>
            </w:pPr>
            <w:r w:rsidRPr="0091217D">
              <w:rPr>
                <w:highlight w:val="cyan"/>
              </w:rPr>
              <w:t>ODD2</w:t>
            </w:r>
          </w:p>
        </w:tc>
      </w:tr>
      <w:tr w:rsidR="00AF732C" w:rsidRPr="0091217D">
        <w:tc>
          <w:tcPr>
            <w:tcW w:w="1531" w:type="dxa"/>
            <w:tcBorders>
              <w:top w:val="single" w:sz="4" w:space="0" w:color="auto"/>
            </w:tcBorders>
          </w:tcPr>
          <w:p w:rsidR="00AF732C" w:rsidRPr="0091217D" w:rsidRDefault="00AF732C">
            <w:pPr>
              <w:rPr>
                <w:highlight w:val="cyan"/>
              </w:rPr>
            </w:pPr>
            <w:r w:rsidRPr="0091217D">
              <w:rPr>
                <w:highlight w:val="cyan"/>
              </w:rPr>
              <w:t>ODD</w:t>
            </w:r>
          </w:p>
        </w:tc>
        <w:tc>
          <w:tcPr>
            <w:tcW w:w="1817" w:type="dxa"/>
            <w:gridSpan w:val="2"/>
            <w:tcBorders>
              <w:top w:val="single" w:sz="4" w:space="0" w:color="auto"/>
            </w:tcBorders>
          </w:tcPr>
          <w:p w:rsidR="00AF732C" w:rsidRPr="0091217D" w:rsidRDefault="0091217D">
            <w:pPr>
              <w:rPr>
                <w:highlight w:val="cyan"/>
              </w:rPr>
            </w:pPr>
            <w:r>
              <w:rPr>
                <w:highlight w:val="cyan"/>
              </w:rPr>
              <w:t xml:space="preserve">&gt;=3 </w:t>
            </w:r>
            <w:r w:rsidR="00AF732C" w:rsidRPr="0091217D">
              <w:rPr>
                <w:highlight w:val="cyan"/>
              </w:rPr>
              <w:t>ODD behaviors endorsed AND duration &gt;=6 months BUT distress and impairment &lt;5</w:t>
            </w:r>
          </w:p>
        </w:tc>
        <w:tc>
          <w:tcPr>
            <w:tcW w:w="3369" w:type="dxa"/>
            <w:tcBorders>
              <w:top w:val="single" w:sz="4" w:space="0" w:color="auto"/>
            </w:tcBorders>
          </w:tcPr>
          <w:p w:rsidR="00AF732C" w:rsidRPr="0091217D" w:rsidRDefault="00AF732C">
            <w:pPr>
              <w:rPr>
                <w:highlight w:val="cyan"/>
              </w:rPr>
            </w:pPr>
            <w:r w:rsidRPr="0091217D">
              <w:rPr>
                <w:highlight w:val="cyan"/>
              </w:rPr>
              <w:t xml:space="preserve">(ODD001 + ODD002 + ODD003 + ODD005 +ODD006) &gt;=3 AND [calc duration 0DD027-ODD025 &gt;=6 months* if current (ODD026=1), use current age to calculate offset] AND ODD018 </w:t>
            </w:r>
            <w:r w:rsidRPr="0091217D">
              <w:rPr>
                <w:rFonts w:ascii="Cambria" w:hAnsi="Cambria"/>
                <w:highlight w:val="cyan"/>
              </w:rPr>
              <w:t>&lt; 5 AND (ODD019 &lt;5 and ODD020&lt;5 and ODD021&lt;5)</w:t>
            </w:r>
          </w:p>
        </w:tc>
        <w:tc>
          <w:tcPr>
            <w:tcW w:w="1026" w:type="dxa"/>
            <w:tcBorders>
              <w:top w:val="single" w:sz="4" w:space="0" w:color="auto"/>
            </w:tcBorders>
          </w:tcPr>
          <w:p w:rsidR="00AF732C" w:rsidRPr="0091217D" w:rsidRDefault="00AF732C">
            <w:pPr>
              <w:rPr>
                <w:highlight w:val="cyan"/>
              </w:rPr>
            </w:pPr>
            <w:r w:rsidRPr="0091217D">
              <w:rPr>
                <w:highlight w:val="cyan"/>
              </w:rPr>
              <w:t>P or C</w:t>
            </w:r>
          </w:p>
        </w:tc>
        <w:tc>
          <w:tcPr>
            <w:tcW w:w="1113" w:type="dxa"/>
            <w:tcBorders>
              <w:top w:val="single" w:sz="4" w:space="0" w:color="auto"/>
            </w:tcBorders>
          </w:tcPr>
          <w:p w:rsidR="00AF732C" w:rsidRPr="0091217D" w:rsidRDefault="00AF732C">
            <w:pPr>
              <w:rPr>
                <w:highlight w:val="cyan"/>
              </w:rPr>
            </w:pPr>
            <w:r w:rsidRPr="0091217D">
              <w:rPr>
                <w:highlight w:val="cyan"/>
              </w:rPr>
              <w:t>ODD3</w:t>
            </w:r>
          </w:p>
        </w:tc>
      </w:tr>
      <w:tr w:rsidR="00815B84">
        <w:tc>
          <w:tcPr>
            <w:tcW w:w="1531" w:type="dxa"/>
            <w:tcBorders>
              <w:bottom w:val="single" w:sz="4" w:space="0" w:color="auto"/>
            </w:tcBorders>
          </w:tcPr>
          <w:p w:rsidR="00815B84" w:rsidRPr="0091217D" w:rsidRDefault="00815B84">
            <w:pPr>
              <w:rPr>
                <w:highlight w:val="cyan"/>
              </w:rPr>
            </w:pPr>
            <w:r w:rsidRPr="0091217D">
              <w:rPr>
                <w:highlight w:val="cyan"/>
              </w:rPr>
              <w:t>ODD</w:t>
            </w:r>
          </w:p>
        </w:tc>
        <w:tc>
          <w:tcPr>
            <w:tcW w:w="1817" w:type="dxa"/>
            <w:gridSpan w:val="2"/>
            <w:tcBorders>
              <w:bottom w:val="single" w:sz="4" w:space="0" w:color="auto"/>
            </w:tcBorders>
          </w:tcPr>
          <w:p w:rsidR="00815B84" w:rsidRPr="0091217D" w:rsidRDefault="0091217D">
            <w:pPr>
              <w:rPr>
                <w:highlight w:val="cyan"/>
              </w:rPr>
            </w:pPr>
            <w:r>
              <w:rPr>
                <w:highlight w:val="cyan"/>
              </w:rPr>
              <w:t xml:space="preserve">&gt;=3 </w:t>
            </w:r>
            <w:r w:rsidR="00AF732C" w:rsidRPr="0091217D">
              <w:rPr>
                <w:highlight w:val="cyan"/>
              </w:rPr>
              <w:t>ODD behaviors endorsed AND duration &gt;=6 months AND distress or impairment &gt;=5</w:t>
            </w:r>
          </w:p>
        </w:tc>
        <w:tc>
          <w:tcPr>
            <w:tcW w:w="3369" w:type="dxa"/>
            <w:tcBorders>
              <w:bottom w:val="single" w:sz="4" w:space="0" w:color="auto"/>
            </w:tcBorders>
          </w:tcPr>
          <w:p w:rsidR="00815B84" w:rsidRPr="0091217D" w:rsidRDefault="00AF732C">
            <w:pPr>
              <w:rPr>
                <w:highlight w:val="cyan"/>
              </w:rPr>
            </w:pPr>
            <w:r w:rsidRPr="0091217D">
              <w:rPr>
                <w:highlight w:val="cyan"/>
              </w:rPr>
              <w:t xml:space="preserve">(ODD001 + ODD002 + ODD003 + ODD005 +ODD006) &gt;=3 AND [calc duration 0DD027-ODD025 &gt;=6 months* if current (ODD026=1), use current age to calculate offset] AND ODD018 </w:t>
            </w:r>
            <w:r w:rsidR="0091217D" w:rsidRPr="0091217D">
              <w:rPr>
                <w:rFonts w:ascii="Cambria" w:hAnsi="Cambria"/>
                <w:highlight w:val="cyan"/>
              </w:rPr>
              <w:t>&gt;= 5 or (ODD019 &gt;=5 or ODD020&gt;=5 or ODD021&gt;=</w:t>
            </w:r>
            <w:r w:rsidRPr="0091217D">
              <w:rPr>
                <w:rFonts w:ascii="Cambria" w:hAnsi="Cambria"/>
                <w:highlight w:val="cyan"/>
              </w:rPr>
              <w:t>5)</w:t>
            </w:r>
          </w:p>
        </w:tc>
        <w:tc>
          <w:tcPr>
            <w:tcW w:w="1026" w:type="dxa"/>
            <w:tcBorders>
              <w:bottom w:val="single" w:sz="4" w:space="0" w:color="auto"/>
            </w:tcBorders>
          </w:tcPr>
          <w:p w:rsidR="00815B84" w:rsidRPr="0091217D" w:rsidRDefault="00815B84">
            <w:pPr>
              <w:rPr>
                <w:highlight w:val="cyan"/>
              </w:rPr>
            </w:pPr>
            <w:r w:rsidRPr="0091217D">
              <w:rPr>
                <w:highlight w:val="cyan"/>
              </w:rPr>
              <w:t>P or C</w:t>
            </w:r>
          </w:p>
        </w:tc>
        <w:tc>
          <w:tcPr>
            <w:tcW w:w="1113" w:type="dxa"/>
            <w:tcBorders>
              <w:bottom w:val="single" w:sz="4" w:space="0" w:color="auto"/>
            </w:tcBorders>
          </w:tcPr>
          <w:p w:rsidR="00815B84" w:rsidRDefault="00815B84">
            <w:r w:rsidRPr="0091217D">
              <w:rPr>
                <w:highlight w:val="cyan"/>
              </w:rPr>
              <w:t>ODD4</w:t>
            </w:r>
          </w:p>
        </w:tc>
      </w:tr>
      <w:tr w:rsidR="002F6184">
        <w:tc>
          <w:tcPr>
            <w:tcW w:w="1531" w:type="dxa"/>
            <w:tcBorders>
              <w:bottom w:val="single" w:sz="4" w:space="0" w:color="auto"/>
            </w:tcBorders>
          </w:tcPr>
          <w:p w:rsidR="002F6184" w:rsidRDefault="002F6184">
            <w:pPr>
              <w:rPr>
                <w:highlight w:val="cyan"/>
              </w:rPr>
            </w:pPr>
          </w:p>
        </w:tc>
        <w:tc>
          <w:tcPr>
            <w:tcW w:w="1817" w:type="dxa"/>
            <w:gridSpan w:val="2"/>
            <w:tcBorders>
              <w:bottom w:val="single" w:sz="4" w:space="0" w:color="auto"/>
            </w:tcBorders>
          </w:tcPr>
          <w:p w:rsidR="002F6184" w:rsidRDefault="002F6184">
            <w:pPr>
              <w:rPr>
                <w:highlight w:val="cyan"/>
              </w:rPr>
            </w:pPr>
          </w:p>
        </w:tc>
        <w:tc>
          <w:tcPr>
            <w:tcW w:w="3369" w:type="dxa"/>
            <w:tcBorders>
              <w:bottom w:val="single" w:sz="4" w:space="0" w:color="auto"/>
            </w:tcBorders>
          </w:tcPr>
          <w:p w:rsidR="002F6184" w:rsidRDefault="002F6184">
            <w:pPr>
              <w:rPr>
                <w:highlight w:val="cyan"/>
              </w:rPr>
            </w:pPr>
          </w:p>
        </w:tc>
        <w:tc>
          <w:tcPr>
            <w:tcW w:w="1026" w:type="dxa"/>
            <w:tcBorders>
              <w:bottom w:val="single" w:sz="4" w:space="0" w:color="auto"/>
            </w:tcBorders>
          </w:tcPr>
          <w:p w:rsidR="002F6184" w:rsidRPr="0091217D" w:rsidRDefault="002F6184">
            <w:pPr>
              <w:rPr>
                <w:highlight w:val="cyan"/>
              </w:rPr>
            </w:pPr>
          </w:p>
        </w:tc>
        <w:tc>
          <w:tcPr>
            <w:tcW w:w="1113" w:type="dxa"/>
            <w:tcBorders>
              <w:bottom w:val="single" w:sz="4" w:space="0" w:color="auto"/>
            </w:tcBorders>
          </w:tcPr>
          <w:p w:rsidR="002F6184" w:rsidRDefault="002F6184">
            <w:pPr>
              <w:rPr>
                <w:highlight w:val="cyan"/>
              </w:rPr>
            </w:pPr>
          </w:p>
        </w:tc>
      </w:tr>
      <w:tr w:rsidR="00B8005B">
        <w:tc>
          <w:tcPr>
            <w:tcW w:w="1531" w:type="dxa"/>
            <w:tcBorders>
              <w:bottom w:val="single" w:sz="4" w:space="0" w:color="auto"/>
            </w:tcBorders>
          </w:tcPr>
          <w:p w:rsidR="00B8005B" w:rsidRPr="0091217D" w:rsidRDefault="00B8005B">
            <w:pPr>
              <w:rPr>
                <w:highlight w:val="cyan"/>
              </w:rPr>
            </w:pPr>
            <w:r>
              <w:rPr>
                <w:highlight w:val="cyan"/>
              </w:rPr>
              <w:t>Conduct</w:t>
            </w:r>
          </w:p>
        </w:tc>
        <w:tc>
          <w:tcPr>
            <w:tcW w:w="1817" w:type="dxa"/>
            <w:gridSpan w:val="2"/>
            <w:tcBorders>
              <w:bottom w:val="single" w:sz="4" w:space="0" w:color="auto"/>
            </w:tcBorders>
          </w:tcPr>
          <w:p w:rsidR="00B8005B" w:rsidRDefault="00B8005B">
            <w:pPr>
              <w:rPr>
                <w:highlight w:val="cyan"/>
              </w:rPr>
            </w:pPr>
            <w:r>
              <w:rPr>
                <w:highlight w:val="cyan"/>
              </w:rPr>
              <w:t>CD behaviors denied</w:t>
            </w:r>
          </w:p>
        </w:tc>
        <w:tc>
          <w:tcPr>
            <w:tcW w:w="3369" w:type="dxa"/>
            <w:tcBorders>
              <w:bottom w:val="single" w:sz="4" w:space="0" w:color="auto"/>
            </w:tcBorders>
          </w:tcPr>
          <w:p w:rsidR="00B8005B" w:rsidRPr="0091217D" w:rsidRDefault="00B8005B">
            <w:pPr>
              <w:rPr>
                <w:highlight w:val="cyan"/>
              </w:rPr>
            </w:pPr>
            <w:r>
              <w:rPr>
                <w:highlight w:val="cyan"/>
              </w:rPr>
              <w:t>CDD001 + CDD002+CDD003+CDD004+CDD005+CDD006+CDD007+CDD008+CDD009+CDD010+CDD011=0</w:t>
            </w:r>
          </w:p>
        </w:tc>
        <w:tc>
          <w:tcPr>
            <w:tcW w:w="1026" w:type="dxa"/>
            <w:tcBorders>
              <w:bottom w:val="single" w:sz="4" w:space="0" w:color="auto"/>
            </w:tcBorders>
          </w:tcPr>
          <w:p w:rsidR="00B8005B" w:rsidRPr="006876E5" w:rsidRDefault="00B8005B">
            <w:pPr>
              <w:rPr>
                <w:highlight w:val="cyan"/>
              </w:rPr>
            </w:pPr>
            <w:r w:rsidRPr="006876E5">
              <w:rPr>
                <w:highlight w:val="cyan"/>
              </w:rPr>
              <w:t>P or C</w:t>
            </w:r>
          </w:p>
        </w:tc>
        <w:tc>
          <w:tcPr>
            <w:tcW w:w="1113" w:type="dxa"/>
            <w:tcBorders>
              <w:bottom w:val="single" w:sz="4" w:space="0" w:color="auto"/>
            </w:tcBorders>
          </w:tcPr>
          <w:p w:rsidR="00B8005B" w:rsidRPr="0091217D" w:rsidRDefault="00B8005B">
            <w:pPr>
              <w:rPr>
                <w:highlight w:val="cyan"/>
              </w:rPr>
            </w:pPr>
            <w:r>
              <w:rPr>
                <w:highlight w:val="cyan"/>
              </w:rPr>
              <w:t>CD0</w:t>
            </w:r>
          </w:p>
        </w:tc>
      </w:tr>
      <w:tr w:rsidR="00815B84" w:rsidRPr="006876E5">
        <w:tc>
          <w:tcPr>
            <w:tcW w:w="1531" w:type="dxa"/>
            <w:tcBorders>
              <w:top w:val="single" w:sz="4" w:space="0" w:color="auto"/>
            </w:tcBorders>
          </w:tcPr>
          <w:p w:rsidR="00815B84" w:rsidRPr="006876E5" w:rsidRDefault="00815B84">
            <w:pPr>
              <w:rPr>
                <w:highlight w:val="cyan"/>
              </w:rPr>
            </w:pPr>
            <w:r w:rsidRPr="006876E5">
              <w:rPr>
                <w:highlight w:val="cyan"/>
              </w:rPr>
              <w:t>Conduct</w:t>
            </w:r>
          </w:p>
        </w:tc>
        <w:tc>
          <w:tcPr>
            <w:tcW w:w="1817" w:type="dxa"/>
            <w:gridSpan w:val="2"/>
            <w:tcBorders>
              <w:top w:val="single" w:sz="4" w:space="0" w:color="auto"/>
            </w:tcBorders>
          </w:tcPr>
          <w:p w:rsidR="00815B84" w:rsidRPr="006876E5" w:rsidRDefault="0091217D">
            <w:pPr>
              <w:rPr>
                <w:highlight w:val="cyan"/>
              </w:rPr>
            </w:pPr>
            <w:r w:rsidRPr="006876E5">
              <w:rPr>
                <w:highlight w:val="cyan"/>
              </w:rPr>
              <w:t>1-2 CD behaviors endorsed</w:t>
            </w:r>
          </w:p>
        </w:tc>
        <w:tc>
          <w:tcPr>
            <w:tcW w:w="3369" w:type="dxa"/>
            <w:tcBorders>
              <w:top w:val="single" w:sz="4" w:space="0" w:color="auto"/>
            </w:tcBorders>
          </w:tcPr>
          <w:p w:rsidR="00815B84" w:rsidRPr="006876E5" w:rsidRDefault="0091217D">
            <w:pPr>
              <w:rPr>
                <w:highlight w:val="cyan"/>
              </w:rPr>
            </w:pPr>
            <w:r w:rsidRPr="006876E5">
              <w:rPr>
                <w:highlight w:val="cyan"/>
              </w:rPr>
              <w:t>CDD001 + CDD002+CDD003+CDD004+CDD005+CDD006+CDD007+CDD008+CDD009+CDD010+CDD011=1-2</w:t>
            </w:r>
          </w:p>
        </w:tc>
        <w:tc>
          <w:tcPr>
            <w:tcW w:w="1026" w:type="dxa"/>
            <w:tcBorders>
              <w:top w:val="single" w:sz="4" w:space="0" w:color="auto"/>
            </w:tcBorders>
          </w:tcPr>
          <w:p w:rsidR="00815B84" w:rsidRPr="006876E5" w:rsidRDefault="00815B84">
            <w:pPr>
              <w:rPr>
                <w:highlight w:val="cyan"/>
              </w:rPr>
            </w:pPr>
            <w:r w:rsidRPr="006876E5">
              <w:rPr>
                <w:highlight w:val="cyan"/>
              </w:rPr>
              <w:t>P or C</w:t>
            </w:r>
          </w:p>
        </w:tc>
        <w:tc>
          <w:tcPr>
            <w:tcW w:w="1113" w:type="dxa"/>
            <w:tcBorders>
              <w:top w:val="single" w:sz="4" w:space="0" w:color="auto"/>
            </w:tcBorders>
          </w:tcPr>
          <w:p w:rsidR="00815B84" w:rsidRPr="006876E5" w:rsidRDefault="00815B84">
            <w:pPr>
              <w:rPr>
                <w:highlight w:val="cyan"/>
              </w:rPr>
            </w:pPr>
            <w:r w:rsidRPr="006876E5">
              <w:rPr>
                <w:highlight w:val="cyan"/>
              </w:rPr>
              <w:t>CD</w:t>
            </w:r>
            <w:r w:rsidR="00F20893" w:rsidRPr="006876E5">
              <w:rPr>
                <w:highlight w:val="cyan"/>
              </w:rPr>
              <w:t>1</w:t>
            </w:r>
          </w:p>
        </w:tc>
      </w:tr>
      <w:tr w:rsidR="00B8005B" w:rsidRPr="006876E5">
        <w:tc>
          <w:tcPr>
            <w:tcW w:w="1531" w:type="dxa"/>
            <w:tcBorders>
              <w:top w:val="single" w:sz="4" w:space="0" w:color="auto"/>
            </w:tcBorders>
          </w:tcPr>
          <w:p w:rsidR="00B8005B" w:rsidRPr="006876E5" w:rsidRDefault="00B8005B">
            <w:pPr>
              <w:rPr>
                <w:highlight w:val="cyan"/>
              </w:rPr>
            </w:pPr>
            <w:r w:rsidRPr="006876E5">
              <w:rPr>
                <w:highlight w:val="cyan"/>
              </w:rPr>
              <w:t>Conduct</w:t>
            </w:r>
          </w:p>
        </w:tc>
        <w:tc>
          <w:tcPr>
            <w:tcW w:w="1817" w:type="dxa"/>
            <w:gridSpan w:val="2"/>
            <w:tcBorders>
              <w:top w:val="single" w:sz="4" w:space="0" w:color="auto"/>
            </w:tcBorders>
          </w:tcPr>
          <w:p w:rsidR="00B8005B" w:rsidRPr="006876E5" w:rsidRDefault="00B8005B">
            <w:pPr>
              <w:rPr>
                <w:highlight w:val="cyan"/>
              </w:rPr>
            </w:pPr>
            <w:r w:rsidRPr="006876E5">
              <w:rPr>
                <w:highlight w:val="cyan"/>
              </w:rPr>
              <w:t xml:space="preserve">&gt;=3 CD behaviors endorsed but occurred &gt;=1 year ago </w:t>
            </w:r>
          </w:p>
        </w:tc>
        <w:tc>
          <w:tcPr>
            <w:tcW w:w="3369" w:type="dxa"/>
            <w:tcBorders>
              <w:top w:val="single" w:sz="4" w:space="0" w:color="auto"/>
            </w:tcBorders>
          </w:tcPr>
          <w:p w:rsidR="00B8005B" w:rsidRPr="006876E5" w:rsidRDefault="00B8005B">
            <w:pPr>
              <w:rPr>
                <w:highlight w:val="cyan"/>
              </w:rPr>
            </w:pPr>
            <w:r w:rsidRPr="006876E5">
              <w:rPr>
                <w:highlight w:val="cyan"/>
              </w:rPr>
              <w:t>(CDD001 + CDD002+CDD003+CDD004+CDD005+CDD006+CDD007+CDD008+CDD009+CDD010+CDD011&gt;=3) AND current age-CDD028 &gt;=1 year</w:t>
            </w:r>
          </w:p>
        </w:tc>
        <w:tc>
          <w:tcPr>
            <w:tcW w:w="1026" w:type="dxa"/>
            <w:tcBorders>
              <w:top w:val="single" w:sz="4" w:space="0" w:color="auto"/>
            </w:tcBorders>
          </w:tcPr>
          <w:p w:rsidR="00B8005B" w:rsidRPr="006876E5" w:rsidRDefault="00B8005B">
            <w:pPr>
              <w:rPr>
                <w:highlight w:val="cyan"/>
              </w:rPr>
            </w:pPr>
            <w:r w:rsidRPr="006876E5">
              <w:rPr>
                <w:highlight w:val="cyan"/>
              </w:rPr>
              <w:t>P or C</w:t>
            </w:r>
          </w:p>
        </w:tc>
        <w:tc>
          <w:tcPr>
            <w:tcW w:w="1113" w:type="dxa"/>
            <w:tcBorders>
              <w:top w:val="single" w:sz="4" w:space="0" w:color="auto"/>
            </w:tcBorders>
          </w:tcPr>
          <w:p w:rsidR="00B8005B" w:rsidRPr="006876E5" w:rsidRDefault="00B8005B">
            <w:pPr>
              <w:rPr>
                <w:highlight w:val="cyan"/>
              </w:rPr>
            </w:pPr>
            <w:r w:rsidRPr="006876E5">
              <w:rPr>
                <w:highlight w:val="cyan"/>
              </w:rPr>
              <w:t>CD2</w:t>
            </w:r>
          </w:p>
        </w:tc>
      </w:tr>
      <w:tr w:rsidR="00B8005B" w:rsidRPr="006876E5">
        <w:tc>
          <w:tcPr>
            <w:tcW w:w="1531" w:type="dxa"/>
            <w:tcBorders>
              <w:top w:val="single" w:sz="4" w:space="0" w:color="auto"/>
            </w:tcBorders>
          </w:tcPr>
          <w:p w:rsidR="00B8005B" w:rsidRPr="006876E5" w:rsidRDefault="00B8005B">
            <w:pPr>
              <w:rPr>
                <w:highlight w:val="cyan"/>
              </w:rPr>
            </w:pPr>
            <w:r w:rsidRPr="006876E5">
              <w:rPr>
                <w:highlight w:val="cyan"/>
              </w:rPr>
              <w:t>Conduct</w:t>
            </w:r>
          </w:p>
        </w:tc>
        <w:tc>
          <w:tcPr>
            <w:tcW w:w="1817" w:type="dxa"/>
            <w:gridSpan w:val="2"/>
            <w:tcBorders>
              <w:top w:val="single" w:sz="4" w:space="0" w:color="auto"/>
            </w:tcBorders>
          </w:tcPr>
          <w:p w:rsidR="00B8005B" w:rsidRPr="006876E5" w:rsidRDefault="00B8005B" w:rsidP="006876E5">
            <w:pPr>
              <w:rPr>
                <w:highlight w:val="cyan"/>
              </w:rPr>
            </w:pPr>
            <w:r w:rsidRPr="006876E5">
              <w:rPr>
                <w:highlight w:val="cyan"/>
              </w:rPr>
              <w:t>&gt;=3 CD behaviors endorsed, occurring in past year, but distress and impairment &lt;5</w:t>
            </w:r>
          </w:p>
        </w:tc>
        <w:tc>
          <w:tcPr>
            <w:tcW w:w="3369" w:type="dxa"/>
            <w:tcBorders>
              <w:top w:val="single" w:sz="4" w:space="0" w:color="auto"/>
            </w:tcBorders>
          </w:tcPr>
          <w:p w:rsidR="00B8005B" w:rsidRPr="006876E5" w:rsidRDefault="00B8005B">
            <w:pPr>
              <w:rPr>
                <w:highlight w:val="cyan"/>
              </w:rPr>
            </w:pPr>
            <w:r w:rsidRPr="006876E5">
              <w:rPr>
                <w:highlight w:val="cyan"/>
              </w:rPr>
              <w:t xml:space="preserve">(CDD001 + CDD002+CDD003+CDD004+CDD005+CDD006+CDD007+CDD008+CDD009+CDD010+CDD011&gt;=3) AND (CDD027=1 OR current age-CDD028 &lt; 1 year) AND (CD020 </w:t>
            </w:r>
            <w:r w:rsidRPr="006876E5">
              <w:rPr>
                <w:rFonts w:ascii="Cambria" w:hAnsi="Cambria"/>
                <w:highlight w:val="cyan"/>
              </w:rPr>
              <w:t>&lt;5 and (CD021&lt;5 and CD0022&lt; 5 and CD023&lt;5)</w:t>
            </w:r>
          </w:p>
        </w:tc>
        <w:tc>
          <w:tcPr>
            <w:tcW w:w="1026" w:type="dxa"/>
            <w:tcBorders>
              <w:top w:val="single" w:sz="4" w:space="0" w:color="auto"/>
            </w:tcBorders>
          </w:tcPr>
          <w:p w:rsidR="00B8005B" w:rsidRPr="006876E5" w:rsidRDefault="00B8005B">
            <w:pPr>
              <w:rPr>
                <w:highlight w:val="cyan"/>
              </w:rPr>
            </w:pPr>
            <w:r w:rsidRPr="006876E5">
              <w:rPr>
                <w:highlight w:val="cyan"/>
              </w:rPr>
              <w:t>P or C</w:t>
            </w:r>
          </w:p>
        </w:tc>
        <w:tc>
          <w:tcPr>
            <w:tcW w:w="1113" w:type="dxa"/>
            <w:tcBorders>
              <w:top w:val="single" w:sz="4" w:space="0" w:color="auto"/>
            </w:tcBorders>
          </w:tcPr>
          <w:p w:rsidR="00B8005B" w:rsidRPr="006876E5" w:rsidRDefault="00B8005B">
            <w:pPr>
              <w:rPr>
                <w:highlight w:val="cyan"/>
              </w:rPr>
            </w:pPr>
            <w:r w:rsidRPr="006876E5">
              <w:rPr>
                <w:highlight w:val="cyan"/>
              </w:rPr>
              <w:t>CD3</w:t>
            </w:r>
          </w:p>
        </w:tc>
      </w:tr>
      <w:tr w:rsidR="00815B84">
        <w:tc>
          <w:tcPr>
            <w:tcW w:w="1531" w:type="dxa"/>
          </w:tcPr>
          <w:p w:rsidR="00815B84" w:rsidRPr="006876E5" w:rsidRDefault="00815B84">
            <w:pPr>
              <w:rPr>
                <w:highlight w:val="cyan"/>
              </w:rPr>
            </w:pPr>
            <w:r w:rsidRPr="006876E5">
              <w:rPr>
                <w:highlight w:val="cyan"/>
              </w:rPr>
              <w:t>Conduct</w:t>
            </w:r>
          </w:p>
        </w:tc>
        <w:tc>
          <w:tcPr>
            <w:tcW w:w="1817" w:type="dxa"/>
            <w:gridSpan w:val="2"/>
          </w:tcPr>
          <w:p w:rsidR="00815B84" w:rsidRPr="006876E5" w:rsidRDefault="006876E5">
            <w:pPr>
              <w:rPr>
                <w:highlight w:val="cyan"/>
              </w:rPr>
            </w:pPr>
            <w:r w:rsidRPr="006876E5">
              <w:rPr>
                <w:highlight w:val="cyan"/>
              </w:rPr>
              <w:t>&gt;=3 CD behaviors endorsed, occurring in past year, AND distress or impairment &gt;=5</w:t>
            </w:r>
          </w:p>
        </w:tc>
        <w:tc>
          <w:tcPr>
            <w:tcW w:w="3369" w:type="dxa"/>
          </w:tcPr>
          <w:p w:rsidR="00815B84" w:rsidRPr="006876E5" w:rsidRDefault="006876E5">
            <w:pPr>
              <w:rPr>
                <w:highlight w:val="cyan"/>
              </w:rPr>
            </w:pPr>
            <w:r w:rsidRPr="006876E5">
              <w:rPr>
                <w:highlight w:val="cyan"/>
              </w:rPr>
              <w:t xml:space="preserve">CDD001 + CDD002+CDD003+CDD004+CDD005+CDD006+CDD007+CDD008+CDD009+CDD010+CDD011&gt;=3) AND (CDD027=1 OR current age-CDD028 &lt; 1 year) AND (CD020 </w:t>
            </w:r>
            <w:r w:rsidRPr="006876E5">
              <w:rPr>
                <w:rFonts w:ascii="Cambria" w:hAnsi="Cambria"/>
                <w:highlight w:val="cyan"/>
              </w:rPr>
              <w:t>&gt;=5 or (CD021&gt;=5 or CD0022&gt;=5 or CD023&gt;=5)</w:t>
            </w:r>
          </w:p>
        </w:tc>
        <w:tc>
          <w:tcPr>
            <w:tcW w:w="1026" w:type="dxa"/>
          </w:tcPr>
          <w:p w:rsidR="00815B84" w:rsidRPr="006876E5" w:rsidRDefault="00815B84">
            <w:pPr>
              <w:rPr>
                <w:highlight w:val="cyan"/>
              </w:rPr>
            </w:pPr>
            <w:r w:rsidRPr="006876E5">
              <w:rPr>
                <w:highlight w:val="cyan"/>
              </w:rPr>
              <w:t>P or C</w:t>
            </w:r>
          </w:p>
        </w:tc>
        <w:tc>
          <w:tcPr>
            <w:tcW w:w="1113" w:type="dxa"/>
          </w:tcPr>
          <w:p w:rsidR="00815B84" w:rsidRDefault="00F20893">
            <w:r w:rsidRPr="006876E5">
              <w:rPr>
                <w:highlight w:val="cyan"/>
              </w:rPr>
              <w:t>CD4</w:t>
            </w:r>
          </w:p>
        </w:tc>
      </w:tr>
      <w:tr w:rsidR="00815B84">
        <w:tc>
          <w:tcPr>
            <w:tcW w:w="1531" w:type="dxa"/>
            <w:tcBorders>
              <w:bottom w:val="single" w:sz="4" w:space="0" w:color="auto"/>
            </w:tcBorders>
          </w:tcPr>
          <w:p w:rsidR="00815B84" w:rsidRDefault="00815B84">
            <w:r>
              <w:t>Any behavior disorder significant</w:t>
            </w:r>
          </w:p>
        </w:tc>
        <w:tc>
          <w:tcPr>
            <w:tcW w:w="1817" w:type="dxa"/>
            <w:gridSpan w:val="2"/>
            <w:tcBorders>
              <w:bottom w:val="single" w:sz="4" w:space="0" w:color="auto"/>
            </w:tcBorders>
          </w:tcPr>
          <w:p w:rsidR="00815B84" w:rsidRDefault="00F20893">
            <w:r>
              <w:t>Any behavior disorder level 4</w:t>
            </w:r>
          </w:p>
        </w:tc>
        <w:tc>
          <w:tcPr>
            <w:tcW w:w="3369" w:type="dxa"/>
            <w:tcBorders>
              <w:bottom w:val="single" w:sz="4" w:space="0" w:color="auto"/>
            </w:tcBorders>
          </w:tcPr>
          <w:p w:rsidR="00815B84" w:rsidRDefault="00F20893">
            <w:r>
              <w:t>ADD4 or ODD4 or CD4</w:t>
            </w:r>
          </w:p>
        </w:tc>
        <w:tc>
          <w:tcPr>
            <w:tcW w:w="1026" w:type="dxa"/>
            <w:tcBorders>
              <w:bottom w:val="single" w:sz="4" w:space="0" w:color="auto"/>
            </w:tcBorders>
          </w:tcPr>
          <w:p w:rsidR="00815B84" w:rsidRDefault="00815B84"/>
        </w:tc>
        <w:tc>
          <w:tcPr>
            <w:tcW w:w="1113" w:type="dxa"/>
            <w:tcBorders>
              <w:bottom w:val="single" w:sz="4" w:space="0" w:color="auto"/>
            </w:tcBorders>
          </w:tcPr>
          <w:p w:rsidR="00815B84" w:rsidRDefault="00F20893">
            <w:commentRangeStart w:id="264"/>
            <w:r>
              <w:t>BD4</w:t>
            </w:r>
            <w:commentRangeEnd w:id="264"/>
            <w:r w:rsidR="00AA61C2">
              <w:rPr>
                <w:rStyle w:val="CommentReference"/>
                <w:vanish/>
              </w:rPr>
              <w:commentReference w:id="264"/>
            </w:r>
          </w:p>
        </w:tc>
      </w:tr>
    </w:tbl>
    <w:p w:rsidR="00A033D1" w:rsidRDefault="00A033D1" w:rsidP="001B4FA7"/>
    <w:p w:rsidR="00A033D1" w:rsidRPr="00A033D1" w:rsidRDefault="00A033D1" w:rsidP="00A033D1">
      <w:pPr>
        <w:pStyle w:val="Heading2"/>
        <w:rPr>
          <w:color w:val="auto"/>
        </w:rPr>
      </w:pPr>
      <w:commentRangeStart w:id="265"/>
      <w:r>
        <w:rPr>
          <w:color w:val="auto"/>
        </w:rPr>
        <w:t>Eating Disorders</w:t>
      </w:r>
      <w:commentRangeEnd w:id="265"/>
      <w:r w:rsidR="00426B84">
        <w:rPr>
          <w:rStyle w:val="CommentReference"/>
          <w:rFonts w:asciiTheme="minorHAnsi" w:eastAsiaTheme="minorHAnsi" w:hAnsiTheme="minorHAnsi" w:cstheme="minorBidi"/>
          <w:b w:val="0"/>
          <w:bCs w:val="0"/>
          <w:vanish/>
          <w:color w:val="auto"/>
        </w:rPr>
        <w:commentReference w:id="265"/>
      </w:r>
      <w:del w:id="266" w:author="Monica Calkins" w:date="2011-08-19T16:59:00Z">
        <w:r w:rsidR="0092577D" w:rsidDel="008F11BC">
          <w:rPr>
            <w:color w:val="auto"/>
          </w:rPr>
          <w:delText xml:space="preserve"> NOT UPDATED YET 6/29/11</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Change w:id="267" w:author="Monica Calkins" w:date="2011-08-19T17:4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PrChange>
      </w:tblPr>
      <w:tblGrid>
        <w:gridCol w:w="1414"/>
        <w:gridCol w:w="103"/>
        <w:gridCol w:w="2639"/>
        <w:gridCol w:w="2175"/>
        <w:gridCol w:w="967"/>
        <w:gridCol w:w="1558"/>
        <w:tblGridChange w:id="268">
          <w:tblGrid>
            <w:gridCol w:w="1414"/>
            <w:gridCol w:w="103"/>
            <w:gridCol w:w="2639"/>
            <w:gridCol w:w="2175"/>
            <w:gridCol w:w="967"/>
            <w:gridCol w:w="1558"/>
          </w:tblGrid>
        </w:tblGridChange>
      </w:tblGrid>
      <w:tr w:rsidR="00CA7E66">
        <w:tc>
          <w:tcPr>
            <w:tcW w:w="1517" w:type="dxa"/>
            <w:gridSpan w:val="2"/>
            <w:tcBorders>
              <w:top w:val="single" w:sz="4" w:space="0" w:color="auto"/>
              <w:bottom w:val="single" w:sz="4" w:space="0" w:color="auto"/>
            </w:tcBorders>
            <w:tcPrChange w:id="269" w:author="Monica Calkins" w:date="2011-08-19T17:42:00Z">
              <w:tcPr>
                <w:tcW w:w="1533" w:type="dxa"/>
                <w:gridSpan w:val="2"/>
                <w:tcBorders>
                  <w:top w:val="single" w:sz="4" w:space="0" w:color="auto"/>
                  <w:bottom w:val="single" w:sz="4" w:space="0" w:color="auto"/>
                </w:tcBorders>
              </w:tcPr>
            </w:tcPrChange>
          </w:tcPr>
          <w:p w:rsidR="00070274" w:rsidRDefault="00070274">
            <w:r>
              <w:t>Subcategory</w:t>
            </w:r>
          </w:p>
        </w:tc>
        <w:tc>
          <w:tcPr>
            <w:tcW w:w="2639" w:type="dxa"/>
            <w:tcBorders>
              <w:top w:val="single" w:sz="4" w:space="0" w:color="auto"/>
              <w:bottom w:val="single" w:sz="4" w:space="0" w:color="auto"/>
            </w:tcBorders>
            <w:tcPrChange w:id="270" w:author="Monica Calkins" w:date="2011-08-19T17:42:00Z">
              <w:tcPr>
                <w:tcW w:w="2911" w:type="dxa"/>
                <w:tcBorders>
                  <w:top w:val="single" w:sz="4" w:space="0" w:color="auto"/>
                  <w:bottom w:val="single" w:sz="4" w:space="0" w:color="auto"/>
                </w:tcBorders>
              </w:tcPr>
            </w:tcPrChange>
          </w:tcPr>
          <w:p w:rsidR="00070274" w:rsidRDefault="00070274">
            <w:r>
              <w:t>Question</w:t>
            </w:r>
          </w:p>
        </w:tc>
        <w:tc>
          <w:tcPr>
            <w:tcW w:w="2175" w:type="dxa"/>
            <w:tcBorders>
              <w:top w:val="single" w:sz="4" w:space="0" w:color="auto"/>
              <w:bottom w:val="single" w:sz="4" w:space="0" w:color="auto"/>
            </w:tcBorders>
            <w:tcPrChange w:id="271" w:author="Monica Calkins" w:date="2011-08-19T17:42:00Z">
              <w:tcPr>
                <w:tcW w:w="2372" w:type="dxa"/>
                <w:tcBorders>
                  <w:top w:val="single" w:sz="4" w:space="0" w:color="auto"/>
                  <w:bottom w:val="single" w:sz="4" w:space="0" w:color="auto"/>
                </w:tcBorders>
              </w:tcPr>
            </w:tcPrChange>
          </w:tcPr>
          <w:p w:rsidR="00070274" w:rsidRPr="00033357" w:rsidRDefault="00070274">
            <w:pPr>
              <w:rPr>
                <w:b/>
              </w:rPr>
            </w:pPr>
            <w:r w:rsidRPr="00033357">
              <w:rPr>
                <w:b/>
              </w:rPr>
              <w:t>Compute</w:t>
            </w:r>
          </w:p>
        </w:tc>
        <w:tc>
          <w:tcPr>
            <w:tcW w:w="967" w:type="dxa"/>
            <w:tcBorders>
              <w:top w:val="single" w:sz="4" w:space="0" w:color="auto"/>
              <w:bottom w:val="single" w:sz="4" w:space="0" w:color="auto"/>
            </w:tcBorders>
            <w:tcPrChange w:id="272" w:author="Monica Calkins" w:date="2011-08-19T17:42:00Z">
              <w:tcPr>
                <w:tcW w:w="1004" w:type="dxa"/>
                <w:tcBorders>
                  <w:top w:val="single" w:sz="4" w:space="0" w:color="auto"/>
                  <w:bottom w:val="single" w:sz="4" w:space="0" w:color="auto"/>
                </w:tcBorders>
              </w:tcPr>
            </w:tcPrChange>
          </w:tcPr>
          <w:p w:rsidR="00070274" w:rsidRDefault="00070274">
            <w:r>
              <w:t>Source</w:t>
            </w:r>
          </w:p>
        </w:tc>
        <w:tc>
          <w:tcPr>
            <w:tcW w:w="1558" w:type="dxa"/>
            <w:tcBorders>
              <w:top w:val="single" w:sz="4" w:space="0" w:color="auto"/>
              <w:bottom w:val="single" w:sz="4" w:space="0" w:color="auto"/>
            </w:tcBorders>
            <w:tcPrChange w:id="273" w:author="Monica Calkins" w:date="2011-08-19T17:42:00Z">
              <w:tcPr>
                <w:tcW w:w="1036" w:type="dxa"/>
                <w:tcBorders>
                  <w:top w:val="single" w:sz="4" w:space="0" w:color="auto"/>
                  <w:bottom w:val="single" w:sz="4" w:space="0" w:color="auto"/>
                </w:tcBorders>
              </w:tcPr>
            </w:tcPrChange>
          </w:tcPr>
          <w:p w:rsidR="00070274" w:rsidRDefault="00070274">
            <w:r>
              <w:t>Level</w:t>
            </w:r>
          </w:p>
        </w:tc>
      </w:tr>
      <w:tr w:rsidR="00CA7E66">
        <w:tc>
          <w:tcPr>
            <w:tcW w:w="1414" w:type="dxa"/>
            <w:tcBorders>
              <w:top w:val="single" w:sz="4" w:space="0" w:color="auto"/>
            </w:tcBorders>
            <w:tcPrChange w:id="274" w:author="Monica Calkins" w:date="2011-08-19T17:42:00Z">
              <w:tcPr>
                <w:tcW w:w="1428" w:type="dxa"/>
                <w:tcBorders>
                  <w:top w:val="single" w:sz="4" w:space="0" w:color="auto"/>
                </w:tcBorders>
              </w:tcPr>
            </w:tcPrChange>
          </w:tcPr>
          <w:p w:rsidR="007F739D" w:rsidRDefault="001A42D5">
            <w:ins w:id="275" w:author="Monica Calkins" w:date="2011-08-19T17:12:00Z">
              <w:r>
                <w:t>Anorexia</w:t>
              </w:r>
            </w:ins>
            <w:del w:id="276" w:author="Monica Calkins" w:date="2011-08-19T17:12:00Z">
              <w:r w:rsidR="007F739D" w:rsidDel="001A42D5">
                <w:delText>Eating</w:delText>
              </w:r>
            </w:del>
          </w:p>
        </w:tc>
        <w:tc>
          <w:tcPr>
            <w:tcW w:w="2742" w:type="dxa"/>
            <w:gridSpan w:val="2"/>
            <w:tcBorders>
              <w:top w:val="single" w:sz="4" w:space="0" w:color="auto"/>
            </w:tcBorders>
            <w:tcPrChange w:id="277" w:author="Monica Calkins" w:date="2011-08-19T17:42:00Z">
              <w:tcPr>
                <w:tcW w:w="3016" w:type="dxa"/>
                <w:gridSpan w:val="2"/>
                <w:tcBorders>
                  <w:top w:val="single" w:sz="4" w:space="0" w:color="auto"/>
                </w:tcBorders>
              </w:tcPr>
            </w:tcPrChange>
          </w:tcPr>
          <w:p w:rsidR="007F739D" w:rsidRDefault="007F739D">
            <w:r>
              <w:t xml:space="preserve">Anorexia screen </w:t>
            </w:r>
            <w:ins w:id="278" w:author="Monica Calkins" w:date="2011-08-19T17:13:00Z">
              <w:r w:rsidR="001A42D5">
                <w:t>denied</w:t>
              </w:r>
            </w:ins>
            <w:del w:id="279" w:author="Monica Calkins" w:date="2011-08-19T17:13:00Z">
              <w:r w:rsidDel="001A42D5">
                <w:delText>endorsed</w:delText>
              </w:r>
            </w:del>
          </w:p>
        </w:tc>
        <w:tc>
          <w:tcPr>
            <w:tcW w:w="2175" w:type="dxa"/>
            <w:tcBorders>
              <w:top w:val="single" w:sz="4" w:space="0" w:color="auto"/>
            </w:tcBorders>
            <w:tcPrChange w:id="280" w:author="Monica Calkins" w:date="2011-08-19T17:42:00Z">
              <w:tcPr>
                <w:tcW w:w="2372" w:type="dxa"/>
                <w:tcBorders>
                  <w:top w:val="single" w:sz="4" w:space="0" w:color="auto"/>
                </w:tcBorders>
              </w:tcPr>
            </w:tcPrChange>
          </w:tcPr>
          <w:p w:rsidR="007F739D" w:rsidRDefault="007F739D" w:rsidP="007F739D">
            <w:del w:id="281" w:author="Monica Calkins" w:date="2011-08-19T17:13:00Z">
              <w:r w:rsidDel="001A42D5">
                <w:delText>EAT0001</w:delText>
              </w:r>
            </w:del>
            <w:ins w:id="282" w:author="Monica Calkins" w:date="2011-08-19T17:14:00Z">
              <w:r w:rsidR="001A42D5">
                <w:t>EAT</w:t>
              </w:r>
            </w:ins>
            <w:ins w:id="283" w:author="Monica Calkins" w:date="2011-08-19T17:13:00Z">
              <w:r w:rsidR="001A42D5">
                <w:t>001</w:t>
              </w:r>
            </w:ins>
            <w:r>
              <w:t>=</w:t>
            </w:r>
            <w:ins w:id="284" w:author="Monica Calkins" w:date="2011-08-19T17:14:00Z">
              <w:r w:rsidR="001A42D5">
                <w:t>0</w:t>
              </w:r>
            </w:ins>
            <w:del w:id="285" w:author="Monica Calkins" w:date="2011-08-19T17:14:00Z">
              <w:r w:rsidDel="001A42D5">
                <w:delText>1</w:delText>
              </w:r>
            </w:del>
          </w:p>
        </w:tc>
        <w:tc>
          <w:tcPr>
            <w:tcW w:w="967" w:type="dxa"/>
            <w:tcBorders>
              <w:top w:val="single" w:sz="4" w:space="0" w:color="auto"/>
            </w:tcBorders>
            <w:tcPrChange w:id="286" w:author="Monica Calkins" w:date="2011-08-19T17:42:00Z">
              <w:tcPr>
                <w:tcW w:w="1004" w:type="dxa"/>
                <w:tcBorders>
                  <w:top w:val="single" w:sz="4" w:space="0" w:color="auto"/>
                </w:tcBorders>
              </w:tcPr>
            </w:tcPrChange>
          </w:tcPr>
          <w:p w:rsidR="007F739D" w:rsidRDefault="007F739D">
            <w:r>
              <w:t>P</w:t>
            </w:r>
          </w:p>
        </w:tc>
        <w:tc>
          <w:tcPr>
            <w:tcW w:w="1558" w:type="dxa"/>
            <w:tcBorders>
              <w:top w:val="single" w:sz="4" w:space="0" w:color="auto"/>
            </w:tcBorders>
            <w:tcPrChange w:id="287" w:author="Monica Calkins" w:date="2011-08-19T17:42:00Z">
              <w:tcPr>
                <w:tcW w:w="1036" w:type="dxa"/>
                <w:tcBorders>
                  <w:top w:val="single" w:sz="4" w:space="0" w:color="auto"/>
                </w:tcBorders>
              </w:tcPr>
            </w:tcPrChange>
          </w:tcPr>
          <w:p w:rsidR="007F739D" w:rsidRDefault="001A42D5">
            <w:ins w:id="288" w:author="Monica Calkins" w:date="2011-08-19T17:13:00Z">
              <w:r>
                <w:t>EAT_AN</w:t>
              </w:r>
            </w:ins>
            <w:ins w:id="289" w:author="Monica Calkins" w:date="2011-08-19T17:34:00Z">
              <w:r w:rsidR="00235972">
                <w:t>0</w:t>
              </w:r>
            </w:ins>
            <w:del w:id="290" w:author="Monica Calkins" w:date="2011-08-19T17:12:00Z">
              <w:r w:rsidR="007F739D" w:rsidDel="001A42D5">
                <w:delText>EAT</w:delText>
              </w:r>
              <w:r w:rsidR="00C420B3" w:rsidDel="001A42D5">
                <w:delText>a1</w:delText>
              </w:r>
            </w:del>
          </w:p>
        </w:tc>
      </w:tr>
      <w:tr w:rsidR="00CA7E66">
        <w:trPr>
          <w:ins w:id="291" w:author="Monica Calkins" w:date="2011-08-19T17:13:00Z"/>
        </w:trPr>
        <w:tc>
          <w:tcPr>
            <w:tcW w:w="1414" w:type="dxa"/>
            <w:tcBorders>
              <w:top w:val="single" w:sz="4" w:space="0" w:color="auto"/>
            </w:tcBorders>
            <w:tcPrChange w:id="292" w:author="Monica Calkins" w:date="2011-08-19T17:42:00Z">
              <w:tcPr>
                <w:tcW w:w="1428" w:type="dxa"/>
                <w:tcBorders>
                  <w:top w:val="single" w:sz="4" w:space="0" w:color="auto"/>
                </w:tcBorders>
              </w:tcPr>
            </w:tcPrChange>
          </w:tcPr>
          <w:p w:rsidR="001A42D5" w:rsidRDefault="001A42D5">
            <w:pPr>
              <w:rPr>
                <w:ins w:id="293" w:author="Monica Calkins" w:date="2011-08-19T17:13:00Z"/>
              </w:rPr>
            </w:pPr>
            <w:ins w:id="294" w:author="Monica Calkins" w:date="2011-08-19T17:14:00Z">
              <w:r>
                <w:t>Anorexia</w:t>
              </w:r>
            </w:ins>
          </w:p>
        </w:tc>
        <w:tc>
          <w:tcPr>
            <w:tcW w:w="2742" w:type="dxa"/>
            <w:gridSpan w:val="2"/>
            <w:tcBorders>
              <w:top w:val="single" w:sz="4" w:space="0" w:color="auto"/>
            </w:tcBorders>
            <w:tcPrChange w:id="295" w:author="Monica Calkins" w:date="2011-08-19T17:42:00Z">
              <w:tcPr>
                <w:tcW w:w="3016" w:type="dxa"/>
                <w:gridSpan w:val="2"/>
                <w:tcBorders>
                  <w:top w:val="single" w:sz="4" w:space="0" w:color="auto"/>
                </w:tcBorders>
              </w:tcPr>
            </w:tcPrChange>
          </w:tcPr>
          <w:p w:rsidR="001A42D5" w:rsidRDefault="001A42D5">
            <w:pPr>
              <w:rPr>
                <w:ins w:id="296" w:author="Monica Calkins" w:date="2011-08-19T17:13:00Z"/>
              </w:rPr>
            </w:pPr>
            <w:ins w:id="297" w:author="Monica Calkins" w:date="2011-08-19T17:14:00Z">
              <w:r>
                <w:t>Anorexia screen endorsed</w:t>
              </w:r>
            </w:ins>
          </w:p>
        </w:tc>
        <w:tc>
          <w:tcPr>
            <w:tcW w:w="2175" w:type="dxa"/>
            <w:tcBorders>
              <w:top w:val="single" w:sz="4" w:space="0" w:color="auto"/>
            </w:tcBorders>
            <w:tcPrChange w:id="298" w:author="Monica Calkins" w:date="2011-08-19T17:42:00Z">
              <w:tcPr>
                <w:tcW w:w="2372" w:type="dxa"/>
                <w:tcBorders>
                  <w:top w:val="single" w:sz="4" w:space="0" w:color="auto"/>
                </w:tcBorders>
              </w:tcPr>
            </w:tcPrChange>
          </w:tcPr>
          <w:p w:rsidR="001A42D5" w:rsidRDefault="001A42D5" w:rsidP="007F739D">
            <w:pPr>
              <w:rPr>
                <w:ins w:id="299" w:author="Monica Calkins" w:date="2011-08-19T17:13:00Z"/>
              </w:rPr>
            </w:pPr>
            <w:ins w:id="300" w:author="Monica Calkins" w:date="2011-08-19T17:14:00Z">
              <w:r>
                <w:t>EAT001=1</w:t>
              </w:r>
            </w:ins>
          </w:p>
        </w:tc>
        <w:tc>
          <w:tcPr>
            <w:tcW w:w="967" w:type="dxa"/>
            <w:tcBorders>
              <w:top w:val="single" w:sz="4" w:space="0" w:color="auto"/>
            </w:tcBorders>
            <w:tcPrChange w:id="301" w:author="Monica Calkins" w:date="2011-08-19T17:42:00Z">
              <w:tcPr>
                <w:tcW w:w="1004" w:type="dxa"/>
                <w:tcBorders>
                  <w:top w:val="single" w:sz="4" w:space="0" w:color="auto"/>
                </w:tcBorders>
              </w:tcPr>
            </w:tcPrChange>
          </w:tcPr>
          <w:p w:rsidR="001A42D5" w:rsidRDefault="001A42D5">
            <w:pPr>
              <w:rPr>
                <w:ins w:id="302" w:author="Monica Calkins" w:date="2011-08-19T17:13:00Z"/>
              </w:rPr>
            </w:pPr>
          </w:p>
        </w:tc>
        <w:tc>
          <w:tcPr>
            <w:tcW w:w="1558" w:type="dxa"/>
            <w:tcBorders>
              <w:top w:val="single" w:sz="4" w:space="0" w:color="auto"/>
            </w:tcBorders>
            <w:tcPrChange w:id="303" w:author="Monica Calkins" w:date="2011-08-19T17:42:00Z">
              <w:tcPr>
                <w:tcW w:w="1036" w:type="dxa"/>
                <w:tcBorders>
                  <w:top w:val="single" w:sz="4" w:space="0" w:color="auto"/>
                </w:tcBorders>
              </w:tcPr>
            </w:tcPrChange>
          </w:tcPr>
          <w:p w:rsidR="001A42D5" w:rsidDel="001A42D5" w:rsidRDefault="001A42D5">
            <w:pPr>
              <w:rPr>
                <w:ins w:id="304" w:author="Monica Calkins" w:date="2011-08-19T17:13:00Z"/>
              </w:rPr>
            </w:pPr>
            <w:ins w:id="305" w:author="Monica Calkins" w:date="2011-08-19T17:15:00Z">
              <w:r>
                <w:t>EAT_AN1</w:t>
              </w:r>
            </w:ins>
          </w:p>
        </w:tc>
      </w:tr>
      <w:tr w:rsidR="00CA7E66">
        <w:tc>
          <w:tcPr>
            <w:tcW w:w="1414" w:type="dxa"/>
            <w:tcBorders>
              <w:top w:val="single" w:sz="4" w:space="0" w:color="auto"/>
            </w:tcBorders>
            <w:tcPrChange w:id="306" w:author="Monica Calkins" w:date="2011-08-19T17:42:00Z">
              <w:tcPr>
                <w:tcW w:w="1428" w:type="dxa"/>
                <w:tcBorders>
                  <w:top w:val="single" w:sz="4" w:space="0" w:color="auto"/>
                </w:tcBorders>
              </w:tcPr>
            </w:tcPrChange>
          </w:tcPr>
          <w:p w:rsidR="007F739D" w:rsidRDefault="001A42D5">
            <w:ins w:id="307" w:author="Monica Calkins" w:date="2011-08-19T17:12:00Z">
              <w:r>
                <w:t>Anorexia</w:t>
              </w:r>
            </w:ins>
            <w:del w:id="308" w:author="Monica Calkins" w:date="2011-08-19T17:12:00Z">
              <w:r w:rsidR="007F739D" w:rsidDel="001A42D5">
                <w:delText>Eating</w:delText>
              </w:r>
            </w:del>
          </w:p>
        </w:tc>
        <w:tc>
          <w:tcPr>
            <w:tcW w:w="2742" w:type="dxa"/>
            <w:gridSpan w:val="2"/>
            <w:tcBorders>
              <w:top w:val="single" w:sz="4" w:space="0" w:color="auto"/>
            </w:tcBorders>
            <w:tcPrChange w:id="309" w:author="Monica Calkins" w:date="2011-08-19T17:42:00Z">
              <w:tcPr>
                <w:tcW w:w="3016" w:type="dxa"/>
                <w:gridSpan w:val="2"/>
                <w:tcBorders>
                  <w:top w:val="single" w:sz="4" w:space="0" w:color="auto"/>
                </w:tcBorders>
              </w:tcPr>
            </w:tcPrChange>
          </w:tcPr>
          <w:p w:rsidR="007F739D" w:rsidRDefault="007F739D">
            <w:r>
              <w:t>Anorexia –</w:t>
            </w:r>
            <w:ins w:id="310" w:author="Monica Calkins" w:date="2011-08-19T17:15:00Z">
              <w:r w:rsidR="00CA7E66">
                <w:t xml:space="preserve"> screen endorsed </w:t>
              </w:r>
            </w:ins>
            <w:ins w:id="311" w:author="Monica Calkins" w:date="2011-08-19T17:17:00Z">
              <w:r w:rsidR="00CA7E66">
                <w:t>AND</w:t>
              </w:r>
            </w:ins>
            <w:r>
              <w:t xml:space="preserve"> </w:t>
            </w:r>
            <w:ins w:id="312" w:author="Monica Calkins" w:date="2011-08-19T17:18:00Z">
              <w:r w:rsidR="00CA7E66">
                <w:t>1-3 of (</w:t>
              </w:r>
            </w:ins>
            <w:ins w:id="313" w:author="Monica Calkins" w:date="2011-08-19T17:16:00Z">
              <w:r w:rsidR="001A42D5">
                <w:t>purposeful weight loss</w:t>
              </w:r>
            </w:ins>
            <w:ins w:id="314" w:author="Monica Calkins" w:date="2011-08-19T17:17:00Z">
              <w:r w:rsidR="00CA7E66">
                <w:t xml:space="preserve"> or fear of gaining weight or amenorrhea, but not all 3)</w:t>
              </w:r>
            </w:ins>
            <w:del w:id="315" w:author="Monica Calkins" w:date="2011-08-19T17:16:00Z">
              <w:r w:rsidDel="001A42D5">
                <w:delText>lost weight</w:delText>
              </w:r>
            </w:del>
          </w:p>
        </w:tc>
        <w:tc>
          <w:tcPr>
            <w:tcW w:w="2175" w:type="dxa"/>
            <w:tcBorders>
              <w:top w:val="single" w:sz="4" w:space="0" w:color="auto"/>
            </w:tcBorders>
            <w:tcPrChange w:id="316" w:author="Monica Calkins" w:date="2011-08-19T17:42:00Z">
              <w:tcPr>
                <w:tcW w:w="2372" w:type="dxa"/>
                <w:tcBorders>
                  <w:top w:val="single" w:sz="4" w:space="0" w:color="auto"/>
                </w:tcBorders>
              </w:tcPr>
            </w:tcPrChange>
          </w:tcPr>
          <w:p w:rsidR="007F739D" w:rsidRDefault="001A42D5">
            <w:ins w:id="317" w:author="Monica Calkins" w:date="2011-08-19T17:16:00Z">
              <w:r>
                <w:t xml:space="preserve">EAT001=1 AND </w:t>
              </w:r>
            </w:ins>
            <w:ins w:id="318" w:author="Monica Calkins" w:date="2011-08-19T17:19:00Z">
              <w:r w:rsidR="00CA7E66">
                <w:t>(</w:t>
              </w:r>
            </w:ins>
            <w:r w:rsidR="007F739D">
              <w:t>EAT002=1</w:t>
            </w:r>
            <w:ins w:id="319" w:author="Monica Calkins" w:date="2011-08-19T17:19:00Z">
              <w:r w:rsidR="00CA7E66">
                <w:t xml:space="preserve"> or EAT003=1 or EAT006=1)</w:t>
              </w:r>
            </w:ins>
          </w:p>
        </w:tc>
        <w:tc>
          <w:tcPr>
            <w:tcW w:w="967" w:type="dxa"/>
            <w:tcBorders>
              <w:top w:val="single" w:sz="4" w:space="0" w:color="auto"/>
            </w:tcBorders>
            <w:tcPrChange w:id="320" w:author="Monica Calkins" w:date="2011-08-19T17:42:00Z">
              <w:tcPr>
                <w:tcW w:w="1004" w:type="dxa"/>
                <w:tcBorders>
                  <w:top w:val="single" w:sz="4" w:space="0" w:color="auto"/>
                </w:tcBorders>
              </w:tcPr>
            </w:tcPrChange>
          </w:tcPr>
          <w:p w:rsidR="007F739D" w:rsidRDefault="007F739D">
            <w:r>
              <w:t>P</w:t>
            </w:r>
          </w:p>
        </w:tc>
        <w:tc>
          <w:tcPr>
            <w:tcW w:w="1558" w:type="dxa"/>
            <w:tcBorders>
              <w:top w:val="single" w:sz="4" w:space="0" w:color="auto"/>
            </w:tcBorders>
            <w:tcPrChange w:id="321" w:author="Monica Calkins" w:date="2011-08-19T17:42:00Z">
              <w:tcPr>
                <w:tcW w:w="1036" w:type="dxa"/>
                <w:tcBorders>
                  <w:top w:val="single" w:sz="4" w:space="0" w:color="auto"/>
                </w:tcBorders>
              </w:tcPr>
            </w:tcPrChange>
          </w:tcPr>
          <w:p w:rsidR="007F739D" w:rsidRDefault="007F739D">
            <w:r>
              <w:t>EAT</w:t>
            </w:r>
            <w:ins w:id="322" w:author="Monica Calkins" w:date="2011-08-19T17:17:00Z">
              <w:r w:rsidR="00CA7E66">
                <w:t>_AN2</w:t>
              </w:r>
            </w:ins>
            <w:del w:id="323" w:author="Monica Calkins" w:date="2011-08-19T17:17:00Z">
              <w:r w:rsidR="00C420B3" w:rsidDel="00CA7E66">
                <w:delText>a2</w:delText>
              </w:r>
            </w:del>
          </w:p>
        </w:tc>
      </w:tr>
      <w:tr w:rsidR="00CA7E66">
        <w:trPr>
          <w:ins w:id="324" w:author="Monica Calkins" w:date="2011-08-19T17:17:00Z"/>
        </w:trPr>
        <w:tc>
          <w:tcPr>
            <w:tcW w:w="1414" w:type="dxa"/>
            <w:tcBorders>
              <w:top w:val="single" w:sz="4" w:space="0" w:color="auto"/>
            </w:tcBorders>
            <w:tcPrChange w:id="325" w:author="Monica Calkins" w:date="2011-08-19T17:42:00Z">
              <w:tcPr>
                <w:tcW w:w="1428" w:type="dxa"/>
                <w:tcBorders>
                  <w:top w:val="single" w:sz="4" w:space="0" w:color="auto"/>
                </w:tcBorders>
              </w:tcPr>
            </w:tcPrChange>
          </w:tcPr>
          <w:p w:rsidR="00CA7E66" w:rsidRDefault="00CA7E66">
            <w:pPr>
              <w:rPr>
                <w:ins w:id="326" w:author="Monica Calkins" w:date="2011-08-19T17:17:00Z"/>
              </w:rPr>
            </w:pPr>
            <w:ins w:id="327" w:author="Monica Calkins" w:date="2011-08-19T17:17:00Z">
              <w:r>
                <w:t>Anorexia</w:t>
              </w:r>
            </w:ins>
          </w:p>
        </w:tc>
        <w:tc>
          <w:tcPr>
            <w:tcW w:w="2742" w:type="dxa"/>
            <w:gridSpan w:val="2"/>
            <w:tcBorders>
              <w:top w:val="single" w:sz="4" w:space="0" w:color="auto"/>
            </w:tcBorders>
            <w:tcPrChange w:id="328" w:author="Monica Calkins" w:date="2011-08-19T17:42:00Z">
              <w:tcPr>
                <w:tcW w:w="3016" w:type="dxa"/>
                <w:gridSpan w:val="2"/>
                <w:tcBorders>
                  <w:top w:val="single" w:sz="4" w:space="0" w:color="auto"/>
                </w:tcBorders>
              </w:tcPr>
            </w:tcPrChange>
          </w:tcPr>
          <w:p w:rsidR="00CA7E66" w:rsidRDefault="00CA7E66">
            <w:pPr>
              <w:rPr>
                <w:ins w:id="329" w:author="Monica Calkins" w:date="2011-08-19T17:17:00Z"/>
              </w:rPr>
            </w:pPr>
            <w:ins w:id="330" w:author="Monica Calkins" w:date="2011-08-19T17:17:00Z">
              <w:r>
                <w:t xml:space="preserve">Anorexia – screen endorsed </w:t>
              </w:r>
              <w:proofErr w:type="gramStart"/>
              <w:r>
                <w:t>AND  purposeful</w:t>
              </w:r>
              <w:proofErr w:type="gramEnd"/>
              <w:r>
                <w:t xml:space="preserve"> weight loss</w:t>
              </w:r>
            </w:ins>
            <w:ins w:id="331" w:author="Monica Calkins" w:date="2011-08-19T17:20:00Z">
              <w:r>
                <w:t xml:space="preserve"> AND fear of gaining weight AND amenorrhea (if has had regular menstrual periods)</w:t>
              </w:r>
            </w:ins>
            <w:ins w:id="332" w:author="Monica Calkins" w:date="2011-08-19T17:24:00Z">
              <w:r w:rsidR="00A05C5B">
                <w:t xml:space="preserve"> BUT </w:t>
              </w:r>
            </w:ins>
            <w:ins w:id="333" w:author="Monica Calkins" w:date="2011-09-06T11:49:00Z">
              <w:r w:rsidR="00A05C5B">
                <w:t>(</w:t>
              </w:r>
            </w:ins>
            <w:ins w:id="334" w:author="Monica Calkins" w:date="2011-08-19T17:24:00Z">
              <w:r w:rsidR="00A05C5B">
                <w:t xml:space="preserve">distress AND </w:t>
              </w:r>
              <w:proofErr w:type="spellStart"/>
              <w:r>
                <w:t>imprmt</w:t>
              </w:r>
              <w:proofErr w:type="spellEnd"/>
              <w:r>
                <w:t xml:space="preserve"> &lt;5</w:t>
              </w:r>
            </w:ins>
            <w:ins w:id="335" w:author="Monica Calkins" w:date="2011-09-06T11:49:00Z">
              <w:r w:rsidR="00A05C5B">
                <w:t>)</w:t>
              </w:r>
            </w:ins>
          </w:p>
        </w:tc>
        <w:tc>
          <w:tcPr>
            <w:tcW w:w="2175" w:type="dxa"/>
            <w:tcBorders>
              <w:top w:val="single" w:sz="4" w:space="0" w:color="auto"/>
            </w:tcBorders>
            <w:tcPrChange w:id="336" w:author="Monica Calkins" w:date="2011-08-19T17:42:00Z">
              <w:tcPr>
                <w:tcW w:w="2372" w:type="dxa"/>
                <w:tcBorders>
                  <w:top w:val="single" w:sz="4" w:space="0" w:color="auto"/>
                </w:tcBorders>
              </w:tcPr>
            </w:tcPrChange>
          </w:tcPr>
          <w:p w:rsidR="00CA7E66" w:rsidRDefault="00CA7E66">
            <w:pPr>
              <w:rPr>
                <w:ins w:id="337" w:author="Monica Calkins" w:date="2011-08-19T17:17:00Z"/>
              </w:rPr>
            </w:pPr>
            <w:ins w:id="338" w:author="Monica Calkins" w:date="2011-08-19T17:21:00Z">
              <w:r>
                <w:t xml:space="preserve">EAT001=1 AND EAT002=1 AND EAT003=1 AND [(EAT004=0 OR </w:t>
              </w:r>
            </w:ins>
            <w:ins w:id="339" w:author="Monica Calkins" w:date="2011-08-19T17:22:00Z">
              <w:r>
                <w:t>EAT005=0)</w:t>
              </w:r>
            </w:ins>
            <w:ins w:id="340" w:author="Monica Calkins" w:date="2011-08-19T17:21:00Z">
              <w:r>
                <w:t xml:space="preserve"> or </w:t>
              </w:r>
            </w:ins>
            <w:ins w:id="341" w:author="Monica Calkins" w:date="2011-08-19T17:22:00Z">
              <w:r>
                <w:t xml:space="preserve">(EAT004=1 and </w:t>
              </w:r>
            </w:ins>
            <w:ins w:id="342" w:author="Monica Calkins" w:date="2011-08-19T17:23:00Z">
              <w:r>
                <w:t xml:space="preserve">EAT005=1 and </w:t>
              </w:r>
            </w:ins>
            <w:ins w:id="343" w:author="Monica Calkins" w:date="2011-08-19T17:22:00Z">
              <w:r>
                <w:t>EAT</w:t>
              </w:r>
            </w:ins>
            <w:ins w:id="344" w:author="Monica Calkins" w:date="2011-08-19T17:21:00Z">
              <w:r>
                <w:t>EAT006=1)</w:t>
              </w:r>
            </w:ins>
            <w:ins w:id="345" w:author="Monica Calkins" w:date="2011-08-19T17:23:00Z">
              <w:r>
                <w:t>]</w:t>
              </w:r>
            </w:ins>
            <w:ins w:id="346" w:author="Monica Calkins" w:date="2011-08-19T17:25:00Z">
              <w:r>
                <w:t xml:space="preserve"> AND EAT009&lt;5 and EAT010&lt;5</w:t>
              </w:r>
            </w:ins>
          </w:p>
        </w:tc>
        <w:tc>
          <w:tcPr>
            <w:tcW w:w="967" w:type="dxa"/>
            <w:tcBorders>
              <w:top w:val="single" w:sz="4" w:space="0" w:color="auto"/>
            </w:tcBorders>
            <w:tcPrChange w:id="347" w:author="Monica Calkins" w:date="2011-08-19T17:42:00Z">
              <w:tcPr>
                <w:tcW w:w="1004" w:type="dxa"/>
                <w:tcBorders>
                  <w:top w:val="single" w:sz="4" w:space="0" w:color="auto"/>
                </w:tcBorders>
              </w:tcPr>
            </w:tcPrChange>
          </w:tcPr>
          <w:p w:rsidR="00CA7E66" w:rsidRDefault="00CA7E66">
            <w:pPr>
              <w:rPr>
                <w:ins w:id="348" w:author="Monica Calkins" w:date="2011-08-19T17:17:00Z"/>
              </w:rPr>
            </w:pPr>
          </w:p>
        </w:tc>
        <w:tc>
          <w:tcPr>
            <w:tcW w:w="1558" w:type="dxa"/>
            <w:tcBorders>
              <w:top w:val="single" w:sz="4" w:space="0" w:color="auto"/>
            </w:tcBorders>
            <w:tcPrChange w:id="349" w:author="Monica Calkins" w:date="2011-08-19T17:42:00Z">
              <w:tcPr>
                <w:tcW w:w="1036" w:type="dxa"/>
                <w:tcBorders>
                  <w:top w:val="single" w:sz="4" w:space="0" w:color="auto"/>
                </w:tcBorders>
              </w:tcPr>
            </w:tcPrChange>
          </w:tcPr>
          <w:p w:rsidR="00CA7E66" w:rsidRDefault="00CA7E66">
            <w:pPr>
              <w:rPr>
                <w:ins w:id="350" w:author="Monica Calkins" w:date="2011-08-19T17:17:00Z"/>
              </w:rPr>
            </w:pPr>
            <w:ins w:id="351" w:author="Monica Calkins" w:date="2011-08-19T17:19:00Z">
              <w:r>
                <w:t>EAT_AN3</w:t>
              </w:r>
            </w:ins>
          </w:p>
        </w:tc>
      </w:tr>
      <w:tr w:rsidR="00CA7E66">
        <w:trPr>
          <w:ins w:id="352" w:author="Monica Calkins" w:date="2011-08-19T17:23:00Z"/>
        </w:trPr>
        <w:tc>
          <w:tcPr>
            <w:tcW w:w="1414" w:type="dxa"/>
            <w:tcBorders>
              <w:top w:val="single" w:sz="4" w:space="0" w:color="auto"/>
            </w:tcBorders>
            <w:tcPrChange w:id="353" w:author="Monica Calkins" w:date="2011-08-19T17:42:00Z">
              <w:tcPr>
                <w:tcW w:w="1428" w:type="dxa"/>
                <w:tcBorders>
                  <w:top w:val="single" w:sz="4" w:space="0" w:color="auto"/>
                </w:tcBorders>
              </w:tcPr>
            </w:tcPrChange>
          </w:tcPr>
          <w:p w:rsidR="00CA7E66" w:rsidRDefault="00CA7E66">
            <w:pPr>
              <w:rPr>
                <w:ins w:id="354" w:author="Monica Calkins" w:date="2011-08-19T17:23:00Z"/>
              </w:rPr>
            </w:pPr>
            <w:ins w:id="355" w:author="Monica Calkins" w:date="2011-08-19T17:23:00Z">
              <w:r>
                <w:t>Anorexia</w:t>
              </w:r>
            </w:ins>
          </w:p>
        </w:tc>
        <w:tc>
          <w:tcPr>
            <w:tcW w:w="2742" w:type="dxa"/>
            <w:gridSpan w:val="2"/>
            <w:tcBorders>
              <w:top w:val="single" w:sz="4" w:space="0" w:color="auto"/>
            </w:tcBorders>
            <w:tcPrChange w:id="356" w:author="Monica Calkins" w:date="2011-08-19T17:42:00Z">
              <w:tcPr>
                <w:tcW w:w="3016" w:type="dxa"/>
                <w:gridSpan w:val="2"/>
                <w:tcBorders>
                  <w:top w:val="single" w:sz="4" w:space="0" w:color="auto"/>
                </w:tcBorders>
              </w:tcPr>
            </w:tcPrChange>
          </w:tcPr>
          <w:p w:rsidR="00CA7E66" w:rsidRDefault="00CA7E66">
            <w:pPr>
              <w:rPr>
                <w:ins w:id="357" w:author="Monica Calkins" w:date="2011-08-19T17:23:00Z"/>
              </w:rPr>
            </w:pPr>
            <w:ins w:id="358" w:author="Monica Calkins" w:date="2011-08-19T17:24:00Z">
              <w:r>
                <w:t xml:space="preserve">Anorexia – screen endorsed </w:t>
              </w:r>
              <w:proofErr w:type="gramStart"/>
              <w:r>
                <w:t>AND  purposeful</w:t>
              </w:r>
              <w:proofErr w:type="gramEnd"/>
              <w:r>
                <w:t xml:space="preserve"> weight loss AND fear of gaining weight AND amenorrhea (if has had regular menstrual periods) AND </w:t>
              </w:r>
            </w:ins>
            <w:ins w:id="359" w:author="Monica Calkins" w:date="2011-09-06T11:49:00Z">
              <w:r w:rsidR="00A05C5B">
                <w:t>(</w:t>
              </w:r>
            </w:ins>
            <w:ins w:id="360" w:author="Monica Calkins" w:date="2011-08-19T17:25:00Z">
              <w:r w:rsidR="00A05C5B">
                <w:t xml:space="preserve">distress OR </w:t>
              </w:r>
              <w:proofErr w:type="spellStart"/>
              <w:r>
                <w:t>imprmt</w:t>
              </w:r>
              <w:proofErr w:type="spellEnd"/>
              <w:r>
                <w:t xml:space="preserve"> &gt;=5</w:t>
              </w:r>
            </w:ins>
            <w:ins w:id="361" w:author="Monica Calkins" w:date="2011-09-06T11:49:00Z">
              <w:r w:rsidR="00A05C5B">
                <w:t>)</w:t>
              </w:r>
            </w:ins>
          </w:p>
        </w:tc>
        <w:tc>
          <w:tcPr>
            <w:tcW w:w="2175" w:type="dxa"/>
            <w:tcBorders>
              <w:top w:val="single" w:sz="4" w:space="0" w:color="auto"/>
            </w:tcBorders>
            <w:tcPrChange w:id="362" w:author="Monica Calkins" w:date="2011-08-19T17:42:00Z">
              <w:tcPr>
                <w:tcW w:w="2372" w:type="dxa"/>
                <w:tcBorders>
                  <w:top w:val="single" w:sz="4" w:space="0" w:color="auto"/>
                </w:tcBorders>
              </w:tcPr>
            </w:tcPrChange>
          </w:tcPr>
          <w:p w:rsidR="00CA7E66" w:rsidRDefault="00CA7E66">
            <w:pPr>
              <w:rPr>
                <w:ins w:id="363" w:author="Monica Calkins" w:date="2011-08-19T17:23:00Z"/>
              </w:rPr>
            </w:pPr>
            <w:ins w:id="364" w:author="Monica Calkins" w:date="2011-08-19T17:26:00Z">
              <w:r>
                <w:t xml:space="preserve">EAT001=1 AND EAT002=1 AND EAT003=1 AND [(EAT004=0 OR EAT005=0) or (EAT004=1 and EAT005=1 and EAT006=1)] AND </w:t>
              </w:r>
              <w:commentRangeStart w:id="365"/>
              <w:r>
                <w:t>E</w:t>
              </w:r>
              <w:r w:rsidR="00A05C5B">
                <w:t>AT009&gt;=5 OR</w:t>
              </w:r>
              <w:r>
                <w:t xml:space="preserve"> EAT010&gt;=5</w:t>
              </w:r>
            </w:ins>
            <w:commentRangeEnd w:id="365"/>
            <w:r w:rsidR="00931E8C">
              <w:rPr>
                <w:rStyle w:val="CommentReference"/>
                <w:vanish/>
              </w:rPr>
              <w:commentReference w:id="365"/>
            </w:r>
          </w:p>
        </w:tc>
        <w:tc>
          <w:tcPr>
            <w:tcW w:w="967" w:type="dxa"/>
            <w:tcBorders>
              <w:top w:val="single" w:sz="4" w:space="0" w:color="auto"/>
            </w:tcBorders>
            <w:tcPrChange w:id="366" w:author="Monica Calkins" w:date="2011-08-19T17:42:00Z">
              <w:tcPr>
                <w:tcW w:w="1004" w:type="dxa"/>
                <w:tcBorders>
                  <w:top w:val="single" w:sz="4" w:space="0" w:color="auto"/>
                </w:tcBorders>
              </w:tcPr>
            </w:tcPrChange>
          </w:tcPr>
          <w:p w:rsidR="00CA7E66" w:rsidRDefault="00CA7E66">
            <w:pPr>
              <w:rPr>
                <w:ins w:id="367" w:author="Monica Calkins" w:date="2011-08-19T17:23:00Z"/>
              </w:rPr>
            </w:pPr>
          </w:p>
        </w:tc>
        <w:tc>
          <w:tcPr>
            <w:tcW w:w="1558" w:type="dxa"/>
            <w:tcBorders>
              <w:top w:val="single" w:sz="4" w:space="0" w:color="auto"/>
            </w:tcBorders>
            <w:tcPrChange w:id="368" w:author="Monica Calkins" w:date="2011-08-19T17:42:00Z">
              <w:tcPr>
                <w:tcW w:w="1036" w:type="dxa"/>
                <w:tcBorders>
                  <w:top w:val="single" w:sz="4" w:space="0" w:color="auto"/>
                </w:tcBorders>
              </w:tcPr>
            </w:tcPrChange>
          </w:tcPr>
          <w:p w:rsidR="00CA7E66" w:rsidRDefault="00CA7E66">
            <w:pPr>
              <w:rPr>
                <w:ins w:id="369" w:author="Monica Calkins" w:date="2011-08-19T17:23:00Z"/>
              </w:rPr>
            </w:pPr>
            <w:ins w:id="370" w:author="Monica Calkins" w:date="2011-08-19T17:26:00Z">
              <w:r>
                <w:t>EAT_AN4</w:t>
              </w:r>
            </w:ins>
          </w:p>
        </w:tc>
      </w:tr>
      <w:tr w:rsidR="00CA7E66">
        <w:trPr>
          <w:ins w:id="371" w:author="Monica Calkins" w:date="2011-08-19T17:27:00Z"/>
        </w:trPr>
        <w:tc>
          <w:tcPr>
            <w:tcW w:w="1414" w:type="dxa"/>
            <w:tcBorders>
              <w:top w:val="single" w:sz="4" w:space="0" w:color="auto"/>
            </w:tcBorders>
            <w:tcPrChange w:id="372" w:author="Monica Calkins" w:date="2011-08-19T17:42:00Z">
              <w:tcPr>
                <w:tcW w:w="1428" w:type="dxa"/>
                <w:tcBorders>
                  <w:top w:val="single" w:sz="4" w:space="0" w:color="auto"/>
                </w:tcBorders>
              </w:tcPr>
            </w:tcPrChange>
          </w:tcPr>
          <w:p w:rsidR="00CA7E66" w:rsidRDefault="00CA7E66">
            <w:pPr>
              <w:rPr>
                <w:ins w:id="373" w:author="Monica Calkins" w:date="2011-08-19T17:27:00Z"/>
              </w:rPr>
            </w:pPr>
            <w:ins w:id="374" w:author="Monica Calkins" w:date="2011-08-19T17:27:00Z">
              <w:r>
                <w:t>Anorexia</w:t>
              </w:r>
            </w:ins>
          </w:p>
        </w:tc>
        <w:tc>
          <w:tcPr>
            <w:tcW w:w="2742" w:type="dxa"/>
            <w:gridSpan w:val="2"/>
            <w:tcBorders>
              <w:top w:val="single" w:sz="4" w:space="0" w:color="auto"/>
            </w:tcBorders>
            <w:tcPrChange w:id="375" w:author="Monica Calkins" w:date="2011-08-19T17:42:00Z">
              <w:tcPr>
                <w:tcW w:w="3016" w:type="dxa"/>
                <w:gridSpan w:val="2"/>
                <w:tcBorders>
                  <w:top w:val="single" w:sz="4" w:space="0" w:color="auto"/>
                </w:tcBorders>
              </w:tcPr>
            </w:tcPrChange>
          </w:tcPr>
          <w:p w:rsidR="00CA7E66" w:rsidRDefault="00CA7E66">
            <w:pPr>
              <w:rPr>
                <w:ins w:id="376" w:author="Monica Calkins" w:date="2011-08-19T17:27:00Z"/>
              </w:rPr>
            </w:pPr>
            <w:ins w:id="377" w:author="Monica Calkins" w:date="2011-08-19T17:27:00Z">
              <w:r>
                <w:t>Anore</w:t>
              </w:r>
              <w:r w:rsidR="00235972">
                <w:t xml:space="preserve">xia subtype = either restricting </w:t>
              </w:r>
            </w:ins>
            <w:ins w:id="378" w:author="Monica Calkins" w:date="2011-08-19T17:28:00Z">
              <w:r w:rsidR="00235972">
                <w:t xml:space="preserve">(no binge-eating/purging endorsed) </w:t>
              </w:r>
            </w:ins>
            <w:ins w:id="379" w:author="Monica Calkins" w:date="2011-08-19T17:27:00Z">
              <w:r w:rsidR="00235972">
                <w:t>or binge-eating</w:t>
              </w:r>
            </w:ins>
            <w:ins w:id="380" w:author="Monica Calkins" w:date="2011-08-19T17:28:00Z">
              <w:r w:rsidR="00235972">
                <w:t>/purging</w:t>
              </w:r>
            </w:ins>
          </w:p>
        </w:tc>
        <w:tc>
          <w:tcPr>
            <w:tcW w:w="2175" w:type="dxa"/>
            <w:tcBorders>
              <w:top w:val="single" w:sz="4" w:space="0" w:color="auto"/>
            </w:tcBorders>
            <w:tcPrChange w:id="381" w:author="Monica Calkins" w:date="2011-08-19T17:42:00Z">
              <w:tcPr>
                <w:tcW w:w="2372" w:type="dxa"/>
                <w:tcBorders>
                  <w:top w:val="single" w:sz="4" w:space="0" w:color="auto"/>
                </w:tcBorders>
              </w:tcPr>
            </w:tcPrChange>
          </w:tcPr>
          <w:p w:rsidR="00CA7E66" w:rsidRDefault="00235972">
            <w:pPr>
              <w:rPr>
                <w:ins w:id="382" w:author="Monica Calkins" w:date="2011-08-19T17:29:00Z"/>
              </w:rPr>
            </w:pPr>
            <w:ins w:id="383" w:author="Monica Calkins" w:date="2011-08-19T17:29:00Z">
              <w:r>
                <w:t xml:space="preserve">IF </w:t>
              </w:r>
            </w:ins>
            <w:ins w:id="384" w:author="Monica Calkins" w:date="2011-08-19T17:28:00Z">
              <w:r>
                <w:t>EAT_AN=3 or 4</w:t>
              </w:r>
            </w:ins>
            <w:ins w:id="385" w:author="Monica Calkins" w:date="2011-08-19T17:29:00Z">
              <w:r>
                <w:t xml:space="preserve">, </w:t>
              </w:r>
            </w:ins>
          </w:p>
          <w:p w:rsidR="00235972" w:rsidRDefault="00235972">
            <w:pPr>
              <w:numPr>
                <w:ins w:id="386" w:author="Monica Calkins" w:date="2011-08-19T17:29:00Z"/>
              </w:numPr>
              <w:rPr>
                <w:ins w:id="387" w:author="Monica Calkins" w:date="2011-08-19T17:29:00Z"/>
              </w:rPr>
            </w:pPr>
            <w:ins w:id="388" w:author="Monica Calkins" w:date="2011-08-19T17:29:00Z">
              <w:r>
                <w:t>1= restricting = EAT007=0 and EAT008=0</w:t>
              </w:r>
            </w:ins>
          </w:p>
          <w:p w:rsidR="00235972" w:rsidRDefault="00235972">
            <w:pPr>
              <w:numPr>
                <w:ins w:id="389" w:author="Monica Calkins" w:date="2011-08-19T17:30:00Z"/>
              </w:numPr>
              <w:rPr>
                <w:ins w:id="390" w:author="Monica Calkins" w:date="2011-08-19T17:28:00Z"/>
              </w:rPr>
            </w:pPr>
            <w:ins w:id="391" w:author="Monica Calkins" w:date="2011-08-19T17:30:00Z">
              <w:r>
                <w:t>2= binge-eating/purging = EAT007=1 OR EAT008=1</w:t>
              </w:r>
            </w:ins>
          </w:p>
          <w:p w:rsidR="00235972" w:rsidRDefault="00235972">
            <w:pPr>
              <w:numPr>
                <w:ins w:id="392" w:author="Monica Calkins" w:date="2011-08-19T17:28:00Z"/>
              </w:numPr>
              <w:rPr>
                <w:ins w:id="393" w:author="Monica Calkins" w:date="2011-08-19T17:27:00Z"/>
              </w:rPr>
            </w:pPr>
          </w:p>
        </w:tc>
        <w:tc>
          <w:tcPr>
            <w:tcW w:w="967" w:type="dxa"/>
            <w:tcBorders>
              <w:top w:val="single" w:sz="4" w:space="0" w:color="auto"/>
            </w:tcBorders>
            <w:tcPrChange w:id="394" w:author="Monica Calkins" w:date="2011-08-19T17:42:00Z">
              <w:tcPr>
                <w:tcW w:w="1004" w:type="dxa"/>
                <w:tcBorders>
                  <w:top w:val="single" w:sz="4" w:space="0" w:color="auto"/>
                </w:tcBorders>
              </w:tcPr>
            </w:tcPrChange>
          </w:tcPr>
          <w:p w:rsidR="00CA7E66" w:rsidRDefault="00CA7E66">
            <w:pPr>
              <w:rPr>
                <w:ins w:id="395" w:author="Monica Calkins" w:date="2011-08-19T17:27:00Z"/>
              </w:rPr>
            </w:pPr>
          </w:p>
        </w:tc>
        <w:tc>
          <w:tcPr>
            <w:tcW w:w="1558" w:type="dxa"/>
            <w:tcBorders>
              <w:top w:val="single" w:sz="4" w:space="0" w:color="auto"/>
            </w:tcBorders>
            <w:tcPrChange w:id="396" w:author="Monica Calkins" w:date="2011-08-19T17:42:00Z">
              <w:tcPr>
                <w:tcW w:w="1036" w:type="dxa"/>
                <w:tcBorders>
                  <w:top w:val="single" w:sz="4" w:space="0" w:color="auto"/>
                </w:tcBorders>
              </w:tcPr>
            </w:tcPrChange>
          </w:tcPr>
          <w:p w:rsidR="00CA7E66" w:rsidRDefault="00235972">
            <w:pPr>
              <w:rPr>
                <w:ins w:id="397" w:author="Monica Calkins" w:date="2011-08-19T17:27:00Z"/>
              </w:rPr>
            </w:pPr>
            <w:ins w:id="398" w:author="Monica Calkins" w:date="2011-08-19T17:29:00Z">
              <w:r>
                <w:t>EAT_AN_SUB</w:t>
              </w:r>
            </w:ins>
          </w:p>
        </w:tc>
      </w:tr>
      <w:tr w:rsidR="00235972">
        <w:trPr>
          <w:ins w:id="399" w:author="Monica Calkins" w:date="2011-08-19T17:31:00Z"/>
        </w:trPr>
        <w:tc>
          <w:tcPr>
            <w:tcW w:w="1414" w:type="dxa"/>
            <w:tcBorders>
              <w:top w:val="single" w:sz="4" w:space="0" w:color="auto"/>
            </w:tcBorders>
            <w:tcPrChange w:id="400" w:author="Monica Calkins" w:date="2011-08-19T17:42:00Z">
              <w:tcPr>
                <w:tcW w:w="1428" w:type="dxa"/>
                <w:tcBorders>
                  <w:top w:val="single" w:sz="4" w:space="0" w:color="auto"/>
                </w:tcBorders>
              </w:tcPr>
            </w:tcPrChange>
          </w:tcPr>
          <w:p w:rsidR="00235972" w:rsidRDefault="00235972">
            <w:pPr>
              <w:rPr>
                <w:ins w:id="401" w:author="Monica Calkins" w:date="2011-08-19T17:31:00Z"/>
              </w:rPr>
            </w:pPr>
            <w:ins w:id="402" w:author="Monica Calkins" w:date="2011-08-19T17:31:00Z">
              <w:r>
                <w:t>Bulimia</w:t>
              </w:r>
            </w:ins>
          </w:p>
        </w:tc>
        <w:tc>
          <w:tcPr>
            <w:tcW w:w="2742" w:type="dxa"/>
            <w:gridSpan w:val="2"/>
            <w:tcBorders>
              <w:top w:val="single" w:sz="4" w:space="0" w:color="auto"/>
            </w:tcBorders>
            <w:tcPrChange w:id="403" w:author="Monica Calkins" w:date="2011-08-19T17:42:00Z">
              <w:tcPr>
                <w:tcW w:w="3016" w:type="dxa"/>
                <w:gridSpan w:val="2"/>
                <w:tcBorders>
                  <w:top w:val="single" w:sz="4" w:space="0" w:color="auto"/>
                </w:tcBorders>
              </w:tcPr>
            </w:tcPrChange>
          </w:tcPr>
          <w:p w:rsidR="00235972" w:rsidRDefault="00235972" w:rsidP="00235972">
            <w:pPr>
              <w:rPr>
                <w:ins w:id="404" w:author="Monica Calkins" w:date="2011-08-19T17:31:00Z"/>
              </w:rPr>
            </w:pPr>
            <w:ins w:id="405" w:author="Monica Calkins" w:date="2011-08-19T17:31:00Z">
              <w:r>
                <w:t>Bulimia screen denied</w:t>
              </w:r>
            </w:ins>
            <w:ins w:id="406" w:author="Monica Calkins" w:date="2011-08-19T17:32:00Z">
              <w:r>
                <w:t xml:space="preserve"> </w:t>
              </w:r>
            </w:ins>
          </w:p>
        </w:tc>
        <w:tc>
          <w:tcPr>
            <w:tcW w:w="2175" w:type="dxa"/>
            <w:tcBorders>
              <w:top w:val="single" w:sz="4" w:space="0" w:color="auto"/>
            </w:tcBorders>
            <w:tcPrChange w:id="407" w:author="Monica Calkins" w:date="2011-08-19T17:42:00Z">
              <w:tcPr>
                <w:tcW w:w="2372" w:type="dxa"/>
                <w:tcBorders>
                  <w:top w:val="single" w:sz="4" w:space="0" w:color="auto"/>
                </w:tcBorders>
              </w:tcPr>
            </w:tcPrChange>
          </w:tcPr>
          <w:p w:rsidR="00235972" w:rsidRDefault="00235972">
            <w:pPr>
              <w:rPr>
                <w:ins w:id="408" w:author="Monica Calkins" w:date="2011-08-19T17:31:00Z"/>
              </w:rPr>
            </w:pPr>
            <w:ins w:id="409" w:author="Monica Calkins" w:date="2011-08-19T17:33:00Z">
              <w:r>
                <w:t>EAT007=0</w:t>
              </w:r>
            </w:ins>
          </w:p>
        </w:tc>
        <w:tc>
          <w:tcPr>
            <w:tcW w:w="967" w:type="dxa"/>
            <w:tcBorders>
              <w:top w:val="single" w:sz="4" w:space="0" w:color="auto"/>
            </w:tcBorders>
            <w:tcPrChange w:id="410" w:author="Monica Calkins" w:date="2011-08-19T17:42:00Z">
              <w:tcPr>
                <w:tcW w:w="1004" w:type="dxa"/>
                <w:tcBorders>
                  <w:top w:val="single" w:sz="4" w:space="0" w:color="auto"/>
                </w:tcBorders>
              </w:tcPr>
            </w:tcPrChange>
          </w:tcPr>
          <w:p w:rsidR="00235972" w:rsidRDefault="00235972">
            <w:pPr>
              <w:rPr>
                <w:ins w:id="411" w:author="Monica Calkins" w:date="2011-08-19T17:31:00Z"/>
              </w:rPr>
            </w:pPr>
          </w:p>
        </w:tc>
        <w:tc>
          <w:tcPr>
            <w:tcW w:w="1558" w:type="dxa"/>
            <w:tcBorders>
              <w:top w:val="single" w:sz="4" w:space="0" w:color="auto"/>
            </w:tcBorders>
            <w:tcPrChange w:id="412" w:author="Monica Calkins" w:date="2011-08-19T17:42:00Z">
              <w:tcPr>
                <w:tcW w:w="1036" w:type="dxa"/>
                <w:tcBorders>
                  <w:top w:val="single" w:sz="4" w:space="0" w:color="auto"/>
                </w:tcBorders>
              </w:tcPr>
            </w:tcPrChange>
          </w:tcPr>
          <w:p w:rsidR="00235972" w:rsidRDefault="00235972">
            <w:pPr>
              <w:rPr>
                <w:ins w:id="413" w:author="Monica Calkins" w:date="2011-08-19T17:31:00Z"/>
              </w:rPr>
            </w:pPr>
            <w:ins w:id="414" w:author="Monica Calkins" w:date="2011-08-19T17:33:00Z">
              <w:r>
                <w:t>EAT_BU0</w:t>
              </w:r>
            </w:ins>
          </w:p>
        </w:tc>
      </w:tr>
      <w:tr w:rsidR="00CA7E66">
        <w:tc>
          <w:tcPr>
            <w:tcW w:w="1414" w:type="dxa"/>
            <w:tcPrChange w:id="415" w:author="Monica Calkins" w:date="2011-08-19T17:42:00Z">
              <w:tcPr>
                <w:tcW w:w="1428" w:type="dxa"/>
              </w:tcPr>
            </w:tcPrChange>
          </w:tcPr>
          <w:p w:rsidR="007F739D" w:rsidRDefault="00235972">
            <w:ins w:id="416" w:author="Monica Calkins" w:date="2011-08-19T17:12:00Z">
              <w:r>
                <w:t>Bulimia</w:t>
              </w:r>
            </w:ins>
            <w:del w:id="417" w:author="Monica Calkins" w:date="2011-08-19T17:12:00Z">
              <w:r w:rsidR="007F739D" w:rsidDel="001A42D5">
                <w:delText>Eating</w:delText>
              </w:r>
            </w:del>
          </w:p>
        </w:tc>
        <w:tc>
          <w:tcPr>
            <w:tcW w:w="2742" w:type="dxa"/>
            <w:gridSpan w:val="2"/>
            <w:tcPrChange w:id="418" w:author="Monica Calkins" w:date="2011-08-19T17:42:00Z">
              <w:tcPr>
                <w:tcW w:w="3016" w:type="dxa"/>
                <w:gridSpan w:val="2"/>
              </w:tcPr>
            </w:tcPrChange>
          </w:tcPr>
          <w:p w:rsidR="007F739D" w:rsidRDefault="007F739D" w:rsidP="00235972">
            <w:r>
              <w:t>Bulimia screen endorsed</w:t>
            </w:r>
            <w:ins w:id="419" w:author="Monica Calkins" w:date="2011-08-19T17:34:00Z">
              <w:r w:rsidR="00235972">
                <w:t xml:space="preserve"> but no compensatory behavior </w:t>
              </w:r>
            </w:ins>
            <w:ins w:id="420" w:author="Monica Calkins" w:date="2011-08-19T17:36:00Z">
              <w:r w:rsidR="00235972">
                <w:t xml:space="preserve">AND anorexia symptoms, if present, are </w:t>
              </w:r>
              <w:proofErr w:type="spellStart"/>
              <w:r w:rsidR="00235972">
                <w:t>subthreshold</w:t>
              </w:r>
            </w:ins>
            <w:proofErr w:type="spellEnd"/>
          </w:p>
        </w:tc>
        <w:tc>
          <w:tcPr>
            <w:tcW w:w="2175" w:type="dxa"/>
            <w:tcPrChange w:id="421" w:author="Monica Calkins" w:date="2011-08-19T17:42:00Z">
              <w:tcPr>
                <w:tcW w:w="2372" w:type="dxa"/>
              </w:tcPr>
            </w:tcPrChange>
          </w:tcPr>
          <w:p w:rsidR="007F739D" w:rsidRDefault="007F739D" w:rsidP="007F739D">
            <w:r>
              <w:t>EAT007=1</w:t>
            </w:r>
            <w:ins w:id="422" w:author="Monica Calkins" w:date="2011-08-19T17:35:00Z">
              <w:r w:rsidR="00235972">
                <w:t xml:space="preserve"> and EAT008=0 and EAT_AN &lt;=2</w:t>
              </w:r>
            </w:ins>
          </w:p>
        </w:tc>
        <w:tc>
          <w:tcPr>
            <w:tcW w:w="967" w:type="dxa"/>
            <w:tcPrChange w:id="423" w:author="Monica Calkins" w:date="2011-08-19T17:42:00Z">
              <w:tcPr>
                <w:tcW w:w="1004" w:type="dxa"/>
              </w:tcPr>
            </w:tcPrChange>
          </w:tcPr>
          <w:p w:rsidR="007F739D" w:rsidRDefault="007F739D">
            <w:r>
              <w:t>P</w:t>
            </w:r>
          </w:p>
        </w:tc>
        <w:tc>
          <w:tcPr>
            <w:tcW w:w="1558" w:type="dxa"/>
            <w:tcPrChange w:id="424" w:author="Monica Calkins" w:date="2011-08-19T17:42:00Z">
              <w:tcPr>
                <w:tcW w:w="1036" w:type="dxa"/>
              </w:tcPr>
            </w:tcPrChange>
          </w:tcPr>
          <w:p w:rsidR="007F739D" w:rsidRDefault="007F739D">
            <w:r>
              <w:t>EAT</w:t>
            </w:r>
            <w:ins w:id="425" w:author="Monica Calkins" w:date="2011-08-19T17:34:00Z">
              <w:r w:rsidR="00235972">
                <w:t>_BU1</w:t>
              </w:r>
            </w:ins>
            <w:del w:id="426" w:author="Monica Calkins" w:date="2011-08-19T17:34:00Z">
              <w:r w:rsidR="00C420B3" w:rsidDel="00235972">
                <w:delText>b1</w:delText>
              </w:r>
            </w:del>
          </w:p>
        </w:tc>
      </w:tr>
      <w:tr w:rsidR="00CA7E66">
        <w:tc>
          <w:tcPr>
            <w:tcW w:w="1414" w:type="dxa"/>
            <w:tcPrChange w:id="427" w:author="Monica Calkins" w:date="2011-08-19T17:42:00Z">
              <w:tcPr>
                <w:tcW w:w="1428" w:type="dxa"/>
              </w:tcPr>
            </w:tcPrChange>
          </w:tcPr>
          <w:p w:rsidR="007F739D" w:rsidRDefault="00235972">
            <w:ins w:id="428" w:author="Monica Calkins" w:date="2011-08-19T17:13:00Z">
              <w:r>
                <w:t>Bulimia</w:t>
              </w:r>
            </w:ins>
            <w:del w:id="429" w:author="Monica Calkins" w:date="2011-08-19T17:13:00Z">
              <w:r w:rsidR="007F739D" w:rsidDel="001A42D5">
                <w:delText>Eating</w:delText>
              </w:r>
            </w:del>
          </w:p>
        </w:tc>
        <w:tc>
          <w:tcPr>
            <w:tcW w:w="2742" w:type="dxa"/>
            <w:gridSpan w:val="2"/>
            <w:tcPrChange w:id="430" w:author="Monica Calkins" w:date="2011-08-19T17:42:00Z">
              <w:tcPr>
                <w:tcW w:w="3016" w:type="dxa"/>
                <w:gridSpan w:val="2"/>
              </w:tcPr>
            </w:tcPrChange>
          </w:tcPr>
          <w:p w:rsidR="007F739D" w:rsidRDefault="00235972">
            <w:ins w:id="431" w:author="Monica Calkins" w:date="2011-08-19T17:38:00Z">
              <w:r>
                <w:t xml:space="preserve">Bulimia screen endorsed AND compensatory behavior (and anorexia symptoms, if present, are </w:t>
              </w:r>
              <w:proofErr w:type="spellStart"/>
              <w:r>
                <w:t>subthreshold</w:t>
              </w:r>
              <w:proofErr w:type="spellEnd"/>
              <w:r>
                <w:t>)</w:t>
              </w:r>
            </w:ins>
            <w:ins w:id="432" w:author="Monica Calkins" w:date="2011-08-19T17:39:00Z">
              <w:r w:rsidR="00A83684">
                <w:t xml:space="preserve"> but distress/</w:t>
              </w:r>
              <w:proofErr w:type="spellStart"/>
              <w:r w:rsidR="00A83684">
                <w:t>imprmt</w:t>
              </w:r>
              <w:proofErr w:type="spellEnd"/>
              <w:r w:rsidR="00A83684">
                <w:t xml:space="preserve"> &lt;5</w:t>
              </w:r>
            </w:ins>
            <w:del w:id="433" w:author="Monica Calkins" w:date="2011-08-19T17:38:00Z">
              <w:r w:rsidR="007F739D" w:rsidDel="00235972">
                <w:delText>Bulimia – compensatory bx</w:delText>
              </w:r>
            </w:del>
          </w:p>
        </w:tc>
        <w:tc>
          <w:tcPr>
            <w:tcW w:w="2175" w:type="dxa"/>
            <w:tcPrChange w:id="434" w:author="Monica Calkins" w:date="2011-08-19T17:42:00Z">
              <w:tcPr>
                <w:tcW w:w="2372" w:type="dxa"/>
              </w:tcPr>
            </w:tcPrChange>
          </w:tcPr>
          <w:p w:rsidR="007F739D" w:rsidRDefault="007F739D">
            <w:r>
              <w:t>EAT</w:t>
            </w:r>
            <w:ins w:id="435" w:author="Monica Calkins" w:date="2011-08-19T17:38:00Z">
              <w:r w:rsidR="00235972">
                <w:t xml:space="preserve">007=1 AND </w:t>
              </w:r>
            </w:ins>
            <w:ins w:id="436" w:author="Monica Calkins" w:date="2011-08-19T17:40:00Z">
              <w:r w:rsidR="00A83684">
                <w:t>EAT008=1 AND EAT_AN&lt;=2</w:t>
              </w:r>
            </w:ins>
            <w:ins w:id="437" w:author="Monica Calkins" w:date="2011-08-19T17:41:00Z">
              <w:r w:rsidR="00A83684">
                <w:t xml:space="preserve"> and (EAT009&lt;5 and EAT010&lt;5)</w:t>
              </w:r>
            </w:ins>
            <w:del w:id="438" w:author="Monica Calkins" w:date="2011-08-19T17:38:00Z">
              <w:r w:rsidDel="00235972">
                <w:delText>008=1</w:delText>
              </w:r>
            </w:del>
          </w:p>
        </w:tc>
        <w:tc>
          <w:tcPr>
            <w:tcW w:w="967" w:type="dxa"/>
            <w:tcPrChange w:id="439" w:author="Monica Calkins" w:date="2011-08-19T17:42:00Z">
              <w:tcPr>
                <w:tcW w:w="1004" w:type="dxa"/>
              </w:tcPr>
            </w:tcPrChange>
          </w:tcPr>
          <w:p w:rsidR="007F739D" w:rsidRDefault="007F739D">
            <w:r>
              <w:t>P</w:t>
            </w:r>
          </w:p>
        </w:tc>
        <w:tc>
          <w:tcPr>
            <w:tcW w:w="1558" w:type="dxa"/>
            <w:tcPrChange w:id="440" w:author="Monica Calkins" w:date="2011-08-19T17:42:00Z">
              <w:tcPr>
                <w:tcW w:w="1036" w:type="dxa"/>
              </w:tcPr>
            </w:tcPrChange>
          </w:tcPr>
          <w:p w:rsidR="007F739D" w:rsidRDefault="007F739D" w:rsidP="00A83684">
            <w:r>
              <w:t>EAT</w:t>
            </w:r>
            <w:ins w:id="441" w:author="Monica Calkins" w:date="2011-08-19T17:39:00Z">
              <w:r w:rsidR="00A83684">
                <w:t>_</w:t>
              </w:r>
            </w:ins>
            <w:commentRangeStart w:id="442"/>
            <w:del w:id="443" w:author="Monica Calkins" w:date="2011-08-19T17:39:00Z">
              <w:r w:rsidR="00C420B3" w:rsidDel="00A83684">
                <w:delText>b2</w:delText>
              </w:r>
            </w:del>
            <w:ins w:id="444" w:author="Monica Calkins" w:date="2011-08-19T17:40:00Z">
              <w:r w:rsidR="00A83684">
                <w:t>BU3</w:t>
              </w:r>
            </w:ins>
            <w:commentRangeEnd w:id="442"/>
            <w:r w:rsidR="00A83684">
              <w:rPr>
                <w:rStyle w:val="CommentReference"/>
                <w:vanish/>
              </w:rPr>
              <w:commentReference w:id="442"/>
            </w:r>
          </w:p>
        </w:tc>
      </w:tr>
      <w:tr w:rsidR="00CA7E66">
        <w:trPr>
          <w:ins w:id="445" w:author="Monica Calkins" w:date="2011-08-19T17:13:00Z"/>
        </w:trPr>
        <w:tc>
          <w:tcPr>
            <w:tcW w:w="1414" w:type="dxa"/>
            <w:tcPrChange w:id="446" w:author="Monica Calkins" w:date="2011-08-19T17:42:00Z">
              <w:tcPr>
                <w:tcW w:w="1428" w:type="dxa"/>
              </w:tcPr>
            </w:tcPrChange>
          </w:tcPr>
          <w:p w:rsidR="001A42D5" w:rsidRDefault="001A42D5">
            <w:pPr>
              <w:rPr>
                <w:ins w:id="447" w:author="Monica Calkins" w:date="2011-08-19T17:13:00Z"/>
              </w:rPr>
            </w:pPr>
            <w:ins w:id="448" w:author="Monica Calkins" w:date="2011-08-19T17:13:00Z">
              <w:r>
                <w:t>Bulimia</w:t>
              </w:r>
            </w:ins>
          </w:p>
        </w:tc>
        <w:tc>
          <w:tcPr>
            <w:tcW w:w="2742" w:type="dxa"/>
            <w:gridSpan w:val="2"/>
            <w:tcPrChange w:id="449" w:author="Monica Calkins" w:date="2011-08-19T17:42:00Z">
              <w:tcPr>
                <w:tcW w:w="3016" w:type="dxa"/>
                <w:gridSpan w:val="2"/>
              </w:tcPr>
            </w:tcPrChange>
          </w:tcPr>
          <w:p w:rsidR="001A42D5" w:rsidRDefault="00A83684">
            <w:pPr>
              <w:rPr>
                <w:ins w:id="450" w:author="Monica Calkins" w:date="2011-08-19T17:13:00Z"/>
              </w:rPr>
            </w:pPr>
            <w:ins w:id="451" w:author="Monica Calkins" w:date="2011-08-19T17:41:00Z">
              <w:r>
                <w:t xml:space="preserve">Bulimia screen endorsed AND compensatory behavior (and anorexia symptoms, if present, are </w:t>
              </w:r>
              <w:proofErr w:type="spellStart"/>
              <w:r>
                <w:t>subthreshold</w:t>
              </w:r>
              <w:proofErr w:type="spellEnd"/>
              <w:r>
                <w:t>) AND distress/</w:t>
              </w:r>
              <w:proofErr w:type="spellStart"/>
              <w:r>
                <w:t>imprmt</w:t>
              </w:r>
              <w:proofErr w:type="spellEnd"/>
              <w:r>
                <w:t xml:space="preserve"> &gt;=5</w:t>
              </w:r>
            </w:ins>
          </w:p>
        </w:tc>
        <w:tc>
          <w:tcPr>
            <w:tcW w:w="2175" w:type="dxa"/>
            <w:tcPrChange w:id="452" w:author="Monica Calkins" w:date="2011-08-19T17:42:00Z">
              <w:tcPr>
                <w:tcW w:w="2372" w:type="dxa"/>
              </w:tcPr>
            </w:tcPrChange>
          </w:tcPr>
          <w:p w:rsidR="001A42D5" w:rsidRDefault="00A83684">
            <w:pPr>
              <w:rPr>
                <w:ins w:id="453" w:author="Monica Calkins" w:date="2011-08-19T17:13:00Z"/>
              </w:rPr>
            </w:pPr>
            <w:ins w:id="454" w:author="Monica Calkins" w:date="2011-08-19T17:41:00Z">
              <w:r>
                <w:t>EAT007=1 AND EAT008=1 AND EAT_AN&lt;=2 AND (EAT009&gt;=5 OR EAT010&gt;=5)</w:t>
              </w:r>
            </w:ins>
          </w:p>
        </w:tc>
        <w:tc>
          <w:tcPr>
            <w:tcW w:w="967" w:type="dxa"/>
            <w:tcPrChange w:id="455" w:author="Monica Calkins" w:date="2011-08-19T17:42:00Z">
              <w:tcPr>
                <w:tcW w:w="1004" w:type="dxa"/>
              </w:tcPr>
            </w:tcPrChange>
          </w:tcPr>
          <w:p w:rsidR="001A42D5" w:rsidRDefault="001A42D5">
            <w:pPr>
              <w:rPr>
                <w:ins w:id="456" w:author="Monica Calkins" w:date="2011-08-19T17:13:00Z"/>
              </w:rPr>
            </w:pPr>
          </w:p>
        </w:tc>
        <w:tc>
          <w:tcPr>
            <w:tcW w:w="1558" w:type="dxa"/>
            <w:tcPrChange w:id="457" w:author="Monica Calkins" w:date="2011-08-19T17:42:00Z">
              <w:tcPr>
                <w:tcW w:w="1036" w:type="dxa"/>
              </w:tcPr>
            </w:tcPrChange>
          </w:tcPr>
          <w:p w:rsidR="001A42D5" w:rsidRDefault="00A83684">
            <w:pPr>
              <w:rPr>
                <w:ins w:id="458" w:author="Monica Calkins" w:date="2011-08-19T17:13:00Z"/>
              </w:rPr>
            </w:pPr>
            <w:ins w:id="459" w:author="Monica Calkins" w:date="2011-08-19T17:41:00Z">
              <w:r>
                <w:t>EAT_BU4</w:t>
              </w:r>
            </w:ins>
          </w:p>
        </w:tc>
      </w:tr>
      <w:tr w:rsidR="00CA7E66" w:rsidDel="00A83684">
        <w:trPr>
          <w:del w:id="460" w:author="Monica Calkins" w:date="2011-08-19T17:42:00Z"/>
        </w:trPr>
        <w:tc>
          <w:tcPr>
            <w:tcW w:w="1414" w:type="dxa"/>
            <w:tcPrChange w:id="461" w:author="Monica Calkins" w:date="2011-08-19T17:42:00Z">
              <w:tcPr>
                <w:tcW w:w="1428" w:type="dxa"/>
              </w:tcPr>
            </w:tcPrChange>
          </w:tcPr>
          <w:p w:rsidR="007F739D" w:rsidDel="00A83684" w:rsidRDefault="007F739D">
            <w:pPr>
              <w:rPr>
                <w:del w:id="462" w:author="Monica Calkins" w:date="2011-08-19T17:42:00Z"/>
              </w:rPr>
            </w:pPr>
            <w:del w:id="463" w:author="Monica Calkins" w:date="2011-08-19T17:42:00Z">
              <w:r w:rsidDel="00A83684">
                <w:delText>Eating</w:delText>
              </w:r>
            </w:del>
          </w:p>
        </w:tc>
        <w:tc>
          <w:tcPr>
            <w:tcW w:w="2742" w:type="dxa"/>
            <w:gridSpan w:val="2"/>
            <w:tcPrChange w:id="464" w:author="Monica Calkins" w:date="2011-08-19T17:42:00Z">
              <w:tcPr>
                <w:tcW w:w="3016" w:type="dxa"/>
                <w:gridSpan w:val="2"/>
              </w:tcPr>
            </w:tcPrChange>
          </w:tcPr>
          <w:p w:rsidR="007F739D" w:rsidDel="00A83684" w:rsidRDefault="007F739D">
            <w:pPr>
              <w:rPr>
                <w:del w:id="465" w:author="Monica Calkins" w:date="2011-08-19T17:42:00Z"/>
              </w:rPr>
            </w:pPr>
            <w:del w:id="466" w:author="Monica Calkins" w:date="2011-08-19T17:42:00Z">
              <w:r w:rsidDel="00A83684">
                <w:delText>Distress Asked</w:delText>
              </w:r>
            </w:del>
          </w:p>
        </w:tc>
        <w:tc>
          <w:tcPr>
            <w:tcW w:w="2175" w:type="dxa"/>
            <w:tcPrChange w:id="467" w:author="Monica Calkins" w:date="2011-08-19T17:42:00Z">
              <w:tcPr>
                <w:tcW w:w="2372" w:type="dxa"/>
              </w:tcPr>
            </w:tcPrChange>
          </w:tcPr>
          <w:p w:rsidR="007F739D" w:rsidDel="00A83684" w:rsidRDefault="007F739D">
            <w:pPr>
              <w:rPr>
                <w:del w:id="468" w:author="Monica Calkins" w:date="2011-08-19T17:42:00Z"/>
              </w:rPr>
            </w:pPr>
            <w:del w:id="469" w:author="Monica Calkins" w:date="2011-08-19T17:42:00Z">
              <w:r w:rsidDel="00A83684">
                <w:delText>EAT009 was asked</w:delText>
              </w:r>
            </w:del>
          </w:p>
        </w:tc>
        <w:tc>
          <w:tcPr>
            <w:tcW w:w="967" w:type="dxa"/>
            <w:tcPrChange w:id="470" w:author="Monica Calkins" w:date="2011-08-19T17:42:00Z">
              <w:tcPr>
                <w:tcW w:w="1004" w:type="dxa"/>
              </w:tcPr>
            </w:tcPrChange>
          </w:tcPr>
          <w:p w:rsidR="007F739D" w:rsidDel="00A83684" w:rsidRDefault="007F739D">
            <w:pPr>
              <w:rPr>
                <w:del w:id="471" w:author="Monica Calkins" w:date="2011-08-19T17:42:00Z"/>
              </w:rPr>
            </w:pPr>
            <w:del w:id="472" w:author="Monica Calkins" w:date="2011-08-19T17:42:00Z">
              <w:r w:rsidDel="00A83684">
                <w:delText>P</w:delText>
              </w:r>
            </w:del>
          </w:p>
        </w:tc>
        <w:tc>
          <w:tcPr>
            <w:tcW w:w="1558" w:type="dxa"/>
            <w:tcPrChange w:id="473" w:author="Monica Calkins" w:date="2011-08-19T17:42:00Z">
              <w:tcPr>
                <w:tcW w:w="1036" w:type="dxa"/>
              </w:tcPr>
            </w:tcPrChange>
          </w:tcPr>
          <w:p w:rsidR="007F739D" w:rsidDel="00A83684" w:rsidRDefault="007F739D">
            <w:pPr>
              <w:rPr>
                <w:del w:id="474" w:author="Monica Calkins" w:date="2011-08-19T17:42:00Z"/>
              </w:rPr>
            </w:pPr>
            <w:del w:id="475" w:author="Monica Calkins" w:date="2011-08-19T17:42:00Z">
              <w:r w:rsidDel="00A83684">
                <w:delText>EAT3</w:delText>
              </w:r>
            </w:del>
          </w:p>
        </w:tc>
      </w:tr>
      <w:tr w:rsidR="00CA7E66" w:rsidDel="00A83684">
        <w:trPr>
          <w:del w:id="476" w:author="Monica Calkins" w:date="2011-08-19T17:42:00Z"/>
        </w:trPr>
        <w:tc>
          <w:tcPr>
            <w:tcW w:w="1414" w:type="dxa"/>
            <w:tcBorders>
              <w:bottom w:val="single" w:sz="4" w:space="0" w:color="auto"/>
            </w:tcBorders>
            <w:tcPrChange w:id="477" w:author="Monica Calkins" w:date="2011-08-19T17:42:00Z">
              <w:tcPr>
                <w:tcW w:w="1428" w:type="dxa"/>
                <w:tcBorders>
                  <w:bottom w:val="single" w:sz="4" w:space="0" w:color="auto"/>
                </w:tcBorders>
              </w:tcPr>
            </w:tcPrChange>
          </w:tcPr>
          <w:p w:rsidR="007F739D" w:rsidDel="00A83684" w:rsidRDefault="007F739D">
            <w:pPr>
              <w:rPr>
                <w:del w:id="478" w:author="Monica Calkins" w:date="2011-08-19T17:42:00Z"/>
              </w:rPr>
            </w:pPr>
            <w:del w:id="479" w:author="Monica Calkins" w:date="2011-08-19T17:42:00Z">
              <w:r w:rsidDel="00A83684">
                <w:delText>Eating</w:delText>
              </w:r>
            </w:del>
          </w:p>
        </w:tc>
        <w:tc>
          <w:tcPr>
            <w:tcW w:w="2742" w:type="dxa"/>
            <w:gridSpan w:val="2"/>
            <w:tcBorders>
              <w:bottom w:val="single" w:sz="4" w:space="0" w:color="auto"/>
            </w:tcBorders>
            <w:tcPrChange w:id="480" w:author="Monica Calkins" w:date="2011-08-19T17:42:00Z">
              <w:tcPr>
                <w:tcW w:w="3016" w:type="dxa"/>
                <w:gridSpan w:val="2"/>
                <w:tcBorders>
                  <w:bottom w:val="single" w:sz="4" w:space="0" w:color="auto"/>
                </w:tcBorders>
              </w:tcPr>
            </w:tcPrChange>
          </w:tcPr>
          <w:p w:rsidR="007F739D" w:rsidDel="00A83684" w:rsidRDefault="007F739D">
            <w:pPr>
              <w:rPr>
                <w:del w:id="481" w:author="Monica Calkins" w:date="2011-08-19T17:42:00Z"/>
              </w:rPr>
            </w:pPr>
            <w:del w:id="482" w:author="Monica Calkins" w:date="2011-08-19T17:42:00Z">
              <w:r w:rsidDel="00A83684">
                <w:delText>Distress/impairment</w:delText>
              </w:r>
            </w:del>
          </w:p>
        </w:tc>
        <w:tc>
          <w:tcPr>
            <w:tcW w:w="2175" w:type="dxa"/>
            <w:tcBorders>
              <w:bottom w:val="single" w:sz="4" w:space="0" w:color="auto"/>
            </w:tcBorders>
            <w:tcPrChange w:id="483" w:author="Monica Calkins" w:date="2011-08-19T17:42:00Z">
              <w:tcPr>
                <w:tcW w:w="2372" w:type="dxa"/>
                <w:tcBorders>
                  <w:bottom w:val="single" w:sz="4" w:space="0" w:color="auto"/>
                </w:tcBorders>
              </w:tcPr>
            </w:tcPrChange>
          </w:tcPr>
          <w:p w:rsidR="007F739D" w:rsidDel="00A83684" w:rsidRDefault="007F739D">
            <w:pPr>
              <w:rPr>
                <w:del w:id="484" w:author="Monica Calkins" w:date="2011-08-19T17:42:00Z"/>
              </w:rPr>
            </w:pPr>
            <w:del w:id="485" w:author="Monica Calkins" w:date="2011-08-19T17:42:00Z">
              <w:r w:rsidDel="00A83684">
                <w:delText>EAT009</w:delText>
              </w:r>
              <w:r w:rsidR="0038652A" w:rsidDel="00A83684">
                <w:rPr>
                  <w:rFonts w:ascii="Cambria" w:hAnsi="Cambria"/>
                </w:rPr>
                <w:delText>≥ 8 AND</w:delText>
              </w:r>
              <w:r w:rsidDel="00A83684">
                <w:rPr>
                  <w:rFonts w:ascii="Cambria" w:hAnsi="Cambria"/>
                </w:rPr>
                <w:delText xml:space="preserve"> EAT010≥ 8</w:delText>
              </w:r>
            </w:del>
          </w:p>
        </w:tc>
        <w:tc>
          <w:tcPr>
            <w:tcW w:w="967" w:type="dxa"/>
            <w:tcBorders>
              <w:bottom w:val="single" w:sz="4" w:space="0" w:color="auto"/>
            </w:tcBorders>
            <w:tcPrChange w:id="486" w:author="Monica Calkins" w:date="2011-08-19T17:42:00Z">
              <w:tcPr>
                <w:tcW w:w="1004" w:type="dxa"/>
                <w:tcBorders>
                  <w:bottom w:val="single" w:sz="4" w:space="0" w:color="auto"/>
                </w:tcBorders>
              </w:tcPr>
            </w:tcPrChange>
          </w:tcPr>
          <w:p w:rsidR="007F739D" w:rsidDel="00A83684" w:rsidRDefault="007F739D">
            <w:pPr>
              <w:rPr>
                <w:del w:id="487" w:author="Monica Calkins" w:date="2011-08-19T17:42:00Z"/>
              </w:rPr>
            </w:pPr>
            <w:del w:id="488" w:author="Monica Calkins" w:date="2011-08-19T17:42:00Z">
              <w:r w:rsidDel="00A83684">
                <w:delText>P</w:delText>
              </w:r>
            </w:del>
          </w:p>
        </w:tc>
        <w:tc>
          <w:tcPr>
            <w:tcW w:w="1558" w:type="dxa"/>
            <w:tcBorders>
              <w:bottom w:val="single" w:sz="4" w:space="0" w:color="auto"/>
            </w:tcBorders>
            <w:tcPrChange w:id="489" w:author="Monica Calkins" w:date="2011-08-19T17:42:00Z">
              <w:tcPr>
                <w:tcW w:w="1036" w:type="dxa"/>
                <w:tcBorders>
                  <w:bottom w:val="single" w:sz="4" w:space="0" w:color="auto"/>
                </w:tcBorders>
              </w:tcPr>
            </w:tcPrChange>
          </w:tcPr>
          <w:p w:rsidR="007F739D" w:rsidDel="00A83684" w:rsidRDefault="007F739D">
            <w:pPr>
              <w:rPr>
                <w:del w:id="490" w:author="Monica Calkins" w:date="2011-08-19T17:42:00Z"/>
              </w:rPr>
            </w:pPr>
            <w:del w:id="491" w:author="Monica Calkins" w:date="2011-08-19T17:42:00Z">
              <w:r w:rsidDel="00A83684">
                <w:delText>EAT4</w:delText>
              </w:r>
            </w:del>
          </w:p>
        </w:tc>
      </w:tr>
    </w:tbl>
    <w:p w:rsidR="00A033D1" w:rsidRDefault="00A033D1" w:rsidP="001B4FA7"/>
    <w:p w:rsidR="00A033D1" w:rsidRDefault="00A033D1" w:rsidP="001B4FA7"/>
    <w:p w:rsidR="00A033D1" w:rsidRPr="00A033D1" w:rsidRDefault="00A033D1" w:rsidP="00A033D1">
      <w:pPr>
        <w:pStyle w:val="Heading2"/>
        <w:rPr>
          <w:color w:val="auto"/>
        </w:rPr>
      </w:pPr>
      <w:r>
        <w:rPr>
          <w:color w:val="auto"/>
        </w:rPr>
        <w:t>Mood Disorders</w:t>
      </w:r>
    </w:p>
    <w:p w:rsidR="00903BB8" w:rsidRDefault="00903BB8" w:rsidP="001B4F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Change w:id="492" w:author="Monica Calkins" w:date="2011-09-09T02:00: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PrChange>
      </w:tblPr>
      <w:tblGrid>
        <w:gridCol w:w="816"/>
        <w:gridCol w:w="279"/>
        <w:gridCol w:w="1562"/>
        <w:gridCol w:w="4546"/>
        <w:gridCol w:w="572"/>
        <w:gridCol w:w="1081"/>
        <w:tblGridChange w:id="493">
          <w:tblGrid>
            <w:gridCol w:w="816"/>
            <w:gridCol w:w="216"/>
            <w:gridCol w:w="1625"/>
            <w:gridCol w:w="4546"/>
            <w:gridCol w:w="572"/>
            <w:gridCol w:w="1081"/>
          </w:tblGrid>
        </w:tblGridChange>
      </w:tblGrid>
      <w:tr w:rsidR="00057AD0">
        <w:trPr>
          <w:trHeight w:val="91"/>
          <w:trPrChange w:id="494" w:author="Monica Calkins" w:date="2011-09-09T02:00:00Z">
            <w:trPr>
              <w:trHeight w:val="91"/>
            </w:trPr>
          </w:trPrChange>
        </w:trPr>
        <w:tc>
          <w:tcPr>
            <w:tcW w:w="1032" w:type="dxa"/>
            <w:gridSpan w:val="2"/>
            <w:tcBorders>
              <w:top w:val="single" w:sz="4" w:space="0" w:color="auto"/>
              <w:bottom w:val="single" w:sz="4" w:space="0" w:color="auto"/>
            </w:tcBorders>
            <w:tcPrChange w:id="495" w:author="Monica Calkins" w:date="2011-09-09T02:00:00Z">
              <w:tcPr>
                <w:tcW w:w="1491" w:type="dxa"/>
                <w:gridSpan w:val="2"/>
                <w:tcBorders>
                  <w:top w:val="single" w:sz="4" w:space="0" w:color="auto"/>
                  <w:bottom w:val="single" w:sz="4" w:space="0" w:color="auto"/>
                </w:tcBorders>
              </w:tcPr>
            </w:tcPrChange>
          </w:tcPr>
          <w:p w:rsidR="00070274" w:rsidRDefault="00070274">
            <w:r>
              <w:t>Subcategory</w:t>
            </w:r>
          </w:p>
        </w:tc>
        <w:tc>
          <w:tcPr>
            <w:tcW w:w="1625" w:type="dxa"/>
            <w:tcBorders>
              <w:top w:val="single" w:sz="4" w:space="0" w:color="auto"/>
              <w:bottom w:val="single" w:sz="4" w:space="0" w:color="auto"/>
            </w:tcBorders>
            <w:tcPrChange w:id="496" w:author="Monica Calkins" w:date="2011-09-09T02:00:00Z">
              <w:tcPr>
                <w:tcW w:w="2306" w:type="dxa"/>
                <w:tcBorders>
                  <w:top w:val="single" w:sz="4" w:space="0" w:color="auto"/>
                  <w:bottom w:val="single" w:sz="4" w:space="0" w:color="auto"/>
                </w:tcBorders>
              </w:tcPr>
            </w:tcPrChange>
          </w:tcPr>
          <w:p w:rsidR="00070274" w:rsidRDefault="00070274">
            <w:r>
              <w:t>Question</w:t>
            </w:r>
          </w:p>
        </w:tc>
        <w:tc>
          <w:tcPr>
            <w:tcW w:w="4546" w:type="dxa"/>
            <w:tcBorders>
              <w:top w:val="single" w:sz="4" w:space="0" w:color="auto"/>
              <w:bottom w:val="single" w:sz="4" w:space="0" w:color="auto"/>
            </w:tcBorders>
            <w:tcPrChange w:id="497" w:author="Monica Calkins" w:date="2011-09-09T02:00:00Z">
              <w:tcPr>
                <w:tcW w:w="2976" w:type="dxa"/>
                <w:tcBorders>
                  <w:top w:val="single" w:sz="4" w:space="0" w:color="auto"/>
                  <w:bottom w:val="single" w:sz="4" w:space="0" w:color="auto"/>
                </w:tcBorders>
              </w:tcPr>
            </w:tcPrChange>
          </w:tcPr>
          <w:p w:rsidR="00070274" w:rsidRPr="00033357" w:rsidRDefault="00070274">
            <w:pPr>
              <w:rPr>
                <w:b/>
              </w:rPr>
            </w:pPr>
            <w:r w:rsidRPr="00033357">
              <w:rPr>
                <w:b/>
              </w:rPr>
              <w:t>Compute</w:t>
            </w:r>
          </w:p>
        </w:tc>
        <w:tc>
          <w:tcPr>
            <w:tcW w:w="572" w:type="dxa"/>
            <w:tcBorders>
              <w:top w:val="single" w:sz="4" w:space="0" w:color="auto"/>
              <w:bottom w:val="single" w:sz="4" w:space="0" w:color="auto"/>
            </w:tcBorders>
            <w:tcPrChange w:id="498" w:author="Monica Calkins" w:date="2011-09-09T02:00:00Z">
              <w:tcPr>
                <w:tcW w:w="985" w:type="dxa"/>
                <w:tcBorders>
                  <w:top w:val="single" w:sz="4" w:space="0" w:color="auto"/>
                  <w:bottom w:val="single" w:sz="4" w:space="0" w:color="auto"/>
                </w:tcBorders>
              </w:tcPr>
            </w:tcPrChange>
          </w:tcPr>
          <w:p w:rsidR="00070274" w:rsidRDefault="00070274" w:rsidP="00EF64D1">
            <w:r>
              <w:t>Source</w:t>
            </w:r>
          </w:p>
        </w:tc>
        <w:tc>
          <w:tcPr>
            <w:tcW w:w="1081" w:type="dxa"/>
            <w:tcBorders>
              <w:top w:val="single" w:sz="4" w:space="0" w:color="auto"/>
              <w:bottom w:val="single" w:sz="4" w:space="0" w:color="auto"/>
            </w:tcBorders>
            <w:tcPrChange w:id="499" w:author="Monica Calkins" w:date="2011-09-09T02:00:00Z">
              <w:tcPr>
                <w:tcW w:w="1017" w:type="dxa"/>
                <w:tcBorders>
                  <w:top w:val="single" w:sz="4" w:space="0" w:color="auto"/>
                  <w:bottom w:val="single" w:sz="4" w:space="0" w:color="auto"/>
                </w:tcBorders>
              </w:tcPr>
            </w:tcPrChange>
          </w:tcPr>
          <w:p w:rsidR="00070274" w:rsidRDefault="00070274" w:rsidP="00EF64D1">
            <w:r>
              <w:t>Level</w:t>
            </w:r>
          </w:p>
        </w:tc>
      </w:tr>
      <w:tr w:rsidR="00057AD0">
        <w:tc>
          <w:tcPr>
            <w:tcW w:w="816" w:type="dxa"/>
            <w:tcBorders>
              <w:top w:val="single" w:sz="4" w:space="0" w:color="auto"/>
            </w:tcBorders>
            <w:tcPrChange w:id="500" w:author="Monica Calkins" w:date="2011-09-09T02:00:00Z">
              <w:tcPr>
                <w:tcW w:w="1376" w:type="dxa"/>
                <w:tcBorders>
                  <w:top w:val="single" w:sz="4" w:space="0" w:color="auto"/>
                </w:tcBorders>
              </w:tcPr>
            </w:tcPrChange>
          </w:tcPr>
          <w:p w:rsidR="007F739D" w:rsidRDefault="007F739D">
            <w:r>
              <w:t>Depression</w:t>
            </w:r>
          </w:p>
        </w:tc>
        <w:tc>
          <w:tcPr>
            <w:tcW w:w="1841" w:type="dxa"/>
            <w:gridSpan w:val="2"/>
            <w:tcBorders>
              <w:top w:val="single" w:sz="4" w:space="0" w:color="auto"/>
            </w:tcBorders>
            <w:tcPrChange w:id="501" w:author="Monica Calkins" w:date="2011-09-09T02:00:00Z">
              <w:tcPr>
                <w:tcW w:w="2421" w:type="dxa"/>
                <w:gridSpan w:val="2"/>
                <w:tcBorders>
                  <w:top w:val="single" w:sz="4" w:space="0" w:color="auto"/>
                </w:tcBorders>
              </w:tcPr>
            </w:tcPrChange>
          </w:tcPr>
          <w:p w:rsidR="007F739D" w:rsidRDefault="007F739D">
            <w:r>
              <w:t>Depression mood/LOI Screen endorsed</w:t>
            </w:r>
            <w:r w:rsidR="00E604D8">
              <w:t xml:space="preserve"> </w:t>
            </w:r>
            <w:r w:rsidR="00E604D8" w:rsidRPr="00F844F6">
              <w:rPr>
                <w:highlight w:val="cyan"/>
              </w:rPr>
              <w:t>but worst ep not MOD/NED for 1 week</w:t>
            </w:r>
          </w:p>
        </w:tc>
        <w:tc>
          <w:tcPr>
            <w:tcW w:w="4546" w:type="dxa"/>
            <w:tcBorders>
              <w:top w:val="single" w:sz="4" w:space="0" w:color="auto"/>
            </w:tcBorders>
            <w:tcPrChange w:id="502" w:author="Monica Calkins" w:date="2011-09-09T02:00:00Z">
              <w:tcPr>
                <w:tcW w:w="2976" w:type="dxa"/>
                <w:tcBorders>
                  <w:top w:val="single" w:sz="4" w:space="0" w:color="auto"/>
                </w:tcBorders>
              </w:tcPr>
            </w:tcPrChange>
          </w:tcPr>
          <w:p w:rsidR="007F739D" w:rsidRDefault="007F739D" w:rsidP="00B412BE">
            <w:r>
              <w:t xml:space="preserve">[(DEP001=1 or DEP002=1) </w:t>
            </w:r>
            <w:del w:id="503" w:author="Monica Calkins" w:date="2011-08-19T16:07:00Z">
              <w:r w:rsidDel="009F7AEC">
                <w:delText xml:space="preserve">and </w:delText>
              </w:r>
            </w:del>
            <w:del w:id="504" w:author="Kathleen Merikangas" w:date="2011-08-11T02:12:00Z">
              <w:r w:rsidDel="00BE158B">
                <w:delText>DEP003=1</w:delText>
              </w:r>
            </w:del>
            <w:del w:id="505" w:author="Monica Calkins" w:date="2011-08-19T16:07:00Z">
              <w:r w:rsidDel="009F7AEC">
                <w:delText>)</w:delText>
              </w:r>
            </w:del>
            <w:r>
              <w:t xml:space="preserve">]  or </w:t>
            </w:r>
            <w:commentRangeStart w:id="506"/>
            <w:r>
              <w:t xml:space="preserve">(DEP004=1 </w:t>
            </w:r>
            <w:del w:id="507" w:author="Jan Richard" w:date="2011-09-05T16:09:00Z">
              <w:r w:rsidDel="00B412BE">
                <w:delText xml:space="preserve"> </w:delText>
              </w:r>
              <w:r w:rsidR="00937F86" w:rsidRPr="00937F86">
                <w:rPr>
                  <w:highlight w:val="yellow"/>
                  <w:rPrChange w:id="508" w:author="Jan Richard" w:date="2011-09-05T16:14:00Z">
                    <w:rPr/>
                  </w:rPrChange>
                </w:rPr>
                <w:delText>and</w:delText>
              </w:r>
              <w:r w:rsidDel="00B412BE">
                <w:delText xml:space="preserve"> </w:delText>
              </w:r>
            </w:del>
            <w:del w:id="509" w:author="Kathleen Merikangas" w:date="2011-08-11T02:13:00Z">
              <w:r w:rsidDel="00BE158B">
                <w:delText>DEP005=1</w:delText>
              </w:r>
            </w:del>
            <w:r>
              <w:t xml:space="preserve">) </w:t>
            </w:r>
            <w:commentRangeEnd w:id="506"/>
            <w:r w:rsidR="00F46E3C">
              <w:rPr>
                <w:rStyle w:val="CommentReference"/>
                <w:vanish/>
              </w:rPr>
              <w:commentReference w:id="506"/>
            </w:r>
            <w:r>
              <w:t>or (</w:t>
            </w:r>
            <w:ins w:id="510" w:author="Monica Calkins" w:date="2011-08-19T16:07:00Z">
              <w:r w:rsidR="009F7AEC">
                <w:t>DEP006=1</w:t>
              </w:r>
            </w:ins>
            <w:del w:id="511" w:author="Kathleen Merikangas" w:date="2011-08-11T02:13:00Z">
              <w:r w:rsidDel="00BE158B">
                <w:delText>DEP006=1 and DEP007=1</w:delText>
              </w:r>
            </w:del>
            <w:r>
              <w:t>)</w:t>
            </w:r>
            <w:r w:rsidR="00E604D8">
              <w:t xml:space="preserve">] </w:t>
            </w:r>
            <w:r w:rsidR="00E604D8" w:rsidRPr="00F844F6">
              <w:rPr>
                <w:highlight w:val="cyan"/>
              </w:rPr>
              <w:t xml:space="preserve">AND </w:t>
            </w:r>
            <w:commentRangeStart w:id="512"/>
            <w:r w:rsidR="00F844F6" w:rsidRPr="00F844F6">
              <w:rPr>
                <w:highlight w:val="cyan"/>
              </w:rPr>
              <w:t>(DEP010=0 or DEP011=0)</w:t>
            </w:r>
            <w:commentRangeEnd w:id="512"/>
            <w:r w:rsidR="00F46E3C">
              <w:rPr>
                <w:rStyle w:val="CommentReference"/>
                <w:vanish/>
              </w:rPr>
              <w:commentReference w:id="512"/>
            </w:r>
          </w:p>
        </w:tc>
        <w:tc>
          <w:tcPr>
            <w:tcW w:w="572" w:type="dxa"/>
            <w:tcBorders>
              <w:top w:val="single" w:sz="4" w:space="0" w:color="auto"/>
            </w:tcBorders>
            <w:tcPrChange w:id="513" w:author="Monica Calkins" w:date="2011-09-09T02:00:00Z">
              <w:tcPr>
                <w:tcW w:w="985" w:type="dxa"/>
                <w:tcBorders>
                  <w:top w:val="single" w:sz="4" w:space="0" w:color="auto"/>
                </w:tcBorders>
              </w:tcPr>
            </w:tcPrChange>
          </w:tcPr>
          <w:p w:rsidR="007F739D" w:rsidRDefault="007F739D">
            <w:r>
              <w:t>P</w:t>
            </w:r>
          </w:p>
        </w:tc>
        <w:tc>
          <w:tcPr>
            <w:tcW w:w="1081" w:type="dxa"/>
            <w:tcBorders>
              <w:top w:val="single" w:sz="4" w:space="0" w:color="auto"/>
            </w:tcBorders>
            <w:tcPrChange w:id="514" w:author="Monica Calkins" w:date="2011-09-09T02:00:00Z">
              <w:tcPr>
                <w:tcW w:w="1017" w:type="dxa"/>
                <w:tcBorders>
                  <w:top w:val="single" w:sz="4" w:space="0" w:color="auto"/>
                </w:tcBorders>
              </w:tcPr>
            </w:tcPrChange>
          </w:tcPr>
          <w:p w:rsidR="007F739D" w:rsidRDefault="007F739D">
            <w:r>
              <w:t>DEP1</w:t>
            </w:r>
          </w:p>
        </w:tc>
      </w:tr>
      <w:tr w:rsidR="00057AD0" w:rsidRPr="0038380D">
        <w:tc>
          <w:tcPr>
            <w:tcW w:w="816" w:type="dxa"/>
            <w:tcPrChange w:id="515" w:author="Monica Calkins" w:date="2011-09-09T02:00:00Z">
              <w:tcPr>
                <w:tcW w:w="1376" w:type="dxa"/>
              </w:tcPr>
            </w:tcPrChange>
          </w:tcPr>
          <w:p w:rsidR="007F739D" w:rsidRPr="0038380D" w:rsidRDefault="007F739D">
            <w:pPr>
              <w:rPr>
                <w:highlight w:val="cyan"/>
              </w:rPr>
            </w:pPr>
            <w:r w:rsidRPr="0038380D">
              <w:rPr>
                <w:highlight w:val="cyan"/>
              </w:rPr>
              <w:t>Depression</w:t>
            </w:r>
          </w:p>
        </w:tc>
        <w:tc>
          <w:tcPr>
            <w:tcW w:w="1841" w:type="dxa"/>
            <w:gridSpan w:val="2"/>
            <w:tcPrChange w:id="516" w:author="Monica Calkins" w:date="2011-09-09T02:00:00Z">
              <w:tcPr>
                <w:tcW w:w="2421" w:type="dxa"/>
                <w:gridSpan w:val="2"/>
              </w:tcPr>
            </w:tcPrChange>
          </w:tcPr>
          <w:p w:rsidR="007F739D" w:rsidRPr="0038380D" w:rsidRDefault="007F739D" w:rsidP="0039580D">
            <w:pPr>
              <w:rPr>
                <w:highlight w:val="cyan"/>
              </w:rPr>
            </w:pPr>
            <w:r w:rsidRPr="0038380D">
              <w:rPr>
                <w:highlight w:val="cyan"/>
              </w:rPr>
              <w:t>Worst MOD/NED</w:t>
            </w:r>
            <w:r w:rsidR="00F844F6">
              <w:rPr>
                <w:highlight w:val="cyan"/>
              </w:rPr>
              <w:t xml:space="preserve"> </w:t>
            </w:r>
            <w:r w:rsidR="00E604D8">
              <w:rPr>
                <w:highlight w:val="cyan"/>
              </w:rPr>
              <w:t>but &lt;</w:t>
            </w:r>
            <w:ins w:id="517" w:author="Monica Calkins" w:date="2011-08-19T16:14:00Z">
              <w:r w:rsidR="0039580D">
                <w:rPr>
                  <w:highlight w:val="cyan"/>
                </w:rPr>
                <w:t>5</w:t>
              </w:r>
            </w:ins>
            <w:del w:id="518" w:author="Monica Calkins" w:date="2011-08-19T16:14:00Z">
              <w:r w:rsidR="00E604D8" w:rsidDel="0039580D">
                <w:rPr>
                  <w:highlight w:val="cyan"/>
                </w:rPr>
                <w:delText>4</w:delText>
              </w:r>
            </w:del>
            <w:r w:rsidR="00E604D8">
              <w:rPr>
                <w:highlight w:val="cyan"/>
              </w:rPr>
              <w:t xml:space="preserve"> </w:t>
            </w:r>
            <w:proofErr w:type="spellStart"/>
            <w:r w:rsidR="00E604D8">
              <w:rPr>
                <w:highlight w:val="cyan"/>
              </w:rPr>
              <w:t>sx</w:t>
            </w:r>
            <w:proofErr w:type="spellEnd"/>
            <w:r w:rsidR="00E604D8">
              <w:rPr>
                <w:highlight w:val="cyan"/>
              </w:rPr>
              <w:t xml:space="preserve"> endorsed</w:t>
            </w:r>
            <w:ins w:id="519" w:author="Monica Calkins" w:date="2011-08-19T16:18:00Z">
              <w:r w:rsidR="0039580D">
                <w:rPr>
                  <w:highlight w:val="cyan"/>
                </w:rPr>
                <w:t xml:space="preserve"> (</w:t>
              </w:r>
              <w:commentRangeStart w:id="520"/>
              <w:r w:rsidR="0039580D">
                <w:rPr>
                  <w:highlight w:val="cyan"/>
                </w:rPr>
                <w:t>at least one of which is Depressed mood or LOI</w:t>
              </w:r>
            </w:ins>
            <w:ins w:id="521" w:author="Monica Calkins" w:date="2011-08-19T16:12:00Z">
              <w:r w:rsidR="009F7AEC">
                <w:rPr>
                  <w:highlight w:val="cyan"/>
                </w:rPr>
                <w:t xml:space="preserve"> </w:t>
              </w:r>
            </w:ins>
            <w:commentRangeEnd w:id="520"/>
            <w:r w:rsidR="00B412BE">
              <w:rPr>
                <w:rStyle w:val="CommentReference"/>
                <w:vanish/>
              </w:rPr>
              <w:commentReference w:id="520"/>
            </w:r>
          </w:p>
        </w:tc>
        <w:tc>
          <w:tcPr>
            <w:tcW w:w="4546" w:type="dxa"/>
            <w:tcPrChange w:id="523" w:author="Monica Calkins" w:date="2011-09-09T02:00:00Z">
              <w:tcPr>
                <w:tcW w:w="2976" w:type="dxa"/>
              </w:tcPr>
            </w:tcPrChange>
          </w:tcPr>
          <w:p w:rsidR="007F739D" w:rsidRPr="0038380D" w:rsidRDefault="007F739D" w:rsidP="0039580D">
            <w:pPr>
              <w:rPr>
                <w:highlight w:val="cyan"/>
              </w:rPr>
            </w:pPr>
            <w:r w:rsidRPr="0038380D">
              <w:rPr>
                <w:highlight w:val="cyan"/>
              </w:rPr>
              <w:t>DEP010=1 and DEP011=1</w:t>
            </w:r>
            <w:r w:rsidR="00E604D8">
              <w:rPr>
                <w:highlight w:val="cyan"/>
              </w:rPr>
              <w:t xml:space="preserve"> AND </w:t>
            </w:r>
            <w:ins w:id="524" w:author="Monica Calkins" w:date="2011-08-19T16:17:00Z">
              <w:r w:rsidR="0039580D">
                <w:rPr>
                  <w:highlight w:val="cyan"/>
                </w:rPr>
                <w:t>[</w:t>
              </w:r>
            </w:ins>
            <w:ins w:id="525" w:author="Monica Calkins" w:date="2011-08-19T16:11:00Z">
              <w:r w:rsidR="009F7AEC">
                <w:rPr>
                  <w:highlight w:val="cyan"/>
                </w:rPr>
                <w:t>{</w:t>
              </w:r>
            </w:ins>
            <w:ins w:id="526" w:author="Monica Calkins" w:date="2011-08-19T16:10:00Z">
              <w:r w:rsidR="0039580D">
                <w:rPr>
                  <w:highlight w:val="cyan"/>
                </w:rPr>
                <w:t>(DEP001=1 or DEP002=1</w:t>
              </w:r>
            </w:ins>
            <w:ins w:id="527" w:author="Monica Calkins" w:date="2011-08-19T16:16:00Z">
              <w:r w:rsidR="0039580D">
                <w:rPr>
                  <w:highlight w:val="cyan"/>
                </w:rPr>
                <w:t>)</w:t>
              </w:r>
            </w:ins>
            <w:ins w:id="528" w:author="Monica Calkins" w:date="2011-08-19T16:10:00Z">
              <w:r w:rsidR="0039580D">
                <w:rPr>
                  <w:highlight w:val="cyan"/>
                </w:rPr>
                <w:t xml:space="preserve"> AND</w:t>
              </w:r>
            </w:ins>
            <w:ins w:id="529" w:author="Monica Calkins" w:date="2011-08-19T16:16:00Z">
              <w:r w:rsidR="0039580D">
                <w:rPr>
                  <w:highlight w:val="cyan"/>
                </w:rPr>
                <w:t xml:space="preserve"> (DEP006=0) AND </w:t>
              </w:r>
            </w:ins>
            <w:r w:rsidR="00E604D8">
              <w:rPr>
                <w:highlight w:val="cyan"/>
              </w:rPr>
              <w:t>(</w:t>
            </w:r>
            <w:ins w:id="530" w:author="Kathleen Merikangas" w:date="2011-08-11T02:13:00Z">
              <w:del w:id="531" w:author="Monica Calkins" w:date="2011-08-19T16:08:00Z">
                <w:r w:rsidR="00BE158B" w:rsidDel="009F7AEC">
                  <w:rPr>
                    <w:highlight w:val="cyan"/>
                  </w:rPr>
                  <w:delText>DEP06 +</w:delText>
                </w:r>
              </w:del>
            </w:ins>
            <w:r w:rsidR="00E604D8" w:rsidRPr="0038380D">
              <w:rPr>
                <w:highlight w:val="cyan"/>
              </w:rPr>
              <w:t>DEP012+DEP013</w:t>
            </w:r>
            <w:r w:rsidR="00E604D8">
              <w:rPr>
                <w:highlight w:val="cyan"/>
              </w:rPr>
              <w:t>+DEP014+DEP015+DEP016+DEP017 &lt;4)</w:t>
            </w:r>
            <w:ins w:id="532" w:author="Monica Calkins" w:date="2011-08-19T16:11:00Z">
              <w:r w:rsidR="0039580D">
                <w:rPr>
                  <w:highlight w:val="cyan"/>
                </w:rPr>
                <w:t>] OR [</w:t>
              </w:r>
            </w:ins>
            <w:ins w:id="533" w:author="Monica Calkins" w:date="2011-08-19T16:17:00Z">
              <w:r w:rsidR="0039580D">
                <w:rPr>
                  <w:highlight w:val="cyan"/>
                </w:rPr>
                <w:t>(</w:t>
              </w:r>
            </w:ins>
            <w:ins w:id="534" w:author="Monica Calkins" w:date="2011-08-19T16:11:00Z">
              <w:r w:rsidR="0039580D">
                <w:rPr>
                  <w:highlight w:val="cyan"/>
                </w:rPr>
                <w:t>DEP001=0 and DEP002=0)</w:t>
              </w:r>
              <w:r w:rsidR="009F7AEC">
                <w:rPr>
                  <w:highlight w:val="cyan"/>
                </w:rPr>
                <w:t xml:space="preserve"> and</w:t>
              </w:r>
            </w:ins>
            <w:ins w:id="535" w:author="Monica Calkins" w:date="2011-08-19T16:18:00Z">
              <w:r w:rsidR="0039580D">
                <w:rPr>
                  <w:highlight w:val="cyan"/>
                </w:rPr>
                <w:t xml:space="preserve"> DEP006=1) AND</w:t>
              </w:r>
            </w:ins>
            <w:ins w:id="536" w:author="Monica Calkins" w:date="2011-08-19T16:11:00Z">
              <w:r w:rsidR="0039580D">
                <w:rPr>
                  <w:highlight w:val="cyan"/>
                </w:rPr>
                <w:t xml:space="preserve"> (</w:t>
              </w:r>
              <w:r w:rsidR="009F7AEC" w:rsidRPr="0038380D">
                <w:rPr>
                  <w:highlight w:val="cyan"/>
                </w:rPr>
                <w:t>DEP012+DEP013</w:t>
              </w:r>
              <w:r w:rsidR="0039580D">
                <w:rPr>
                  <w:highlight w:val="cyan"/>
                </w:rPr>
                <w:t>+DEP014+DEP015+DEP016+DEP017 &lt;4</w:t>
              </w:r>
              <w:r w:rsidR="009F7AEC">
                <w:rPr>
                  <w:highlight w:val="cyan"/>
                </w:rPr>
                <w:t>)</w:t>
              </w:r>
            </w:ins>
            <w:ins w:id="537" w:author="Monica Calkins" w:date="2011-08-19T16:12:00Z">
              <w:r w:rsidR="009F7AEC">
                <w:rPr>
                  <w:highlight w:val="cyan"/>
                </w:rPr>
                <w:t>]</w:t>
              </w:r>
            </w:ins>
            <w:ins w:id="538" w:author="Monica Calkins" w:date="2011-08-19T16:25:00Z">
              <w:r w:rsidR="00A8696D">
                <w:rPr>
                  <w:highlight w:val="cyan"/>
                </w:rPr>
                <w:t xml:space="preserve"> or [(DEP001=1 or DEP002=1) and DEP006=1 AND </w:t>
              </w:r>
            </w:ins>
            <w:ins w:id="539" w:author="Monica Calkins" w:date="2011-08-19T16:27:00Z">
              <w:r w:rsidR="00A8696D">
                <w:rPr>
                  <w:highlight w:val="cyan"/>
                </w:rPr>
                <w:t>(</w:t>
              </w:r>
              <w:r w:rsidR="00A8696D" w:rsidRPr="0038380D">
                <w:rPr>
                  <w:highlight w:val="cyan"/>
                </w:rPr>
                <w:t>DEP012+DEP013</w:t>
              </w:r>
              <w:r w:rsidR="00A8696D">
                <w:rPr>
                  <w:highlight w:val="cyan"/>
                </w:rPr>
                <w:t>+DEP014+DEP015+DEP016+DEP017 &lt;3)</w:t>
              </w:r>
            </w:ins>
            <w:ins w:id="540" w:author="Monica Calkins" w:date="2011-08-19T16:12:00Z">
              <w:r w:rsidR="009F7AEC">
                <w:rPr>
                  <w:highlight w:val="cyan"/>
                </w:rPr>
                <w:t>}</w:t>
              </w:r>
            </w:ins>
          </w:p>
        </w:tc>
        <w:tc>
          <w:tcPr>
            <w:tcW w:w="572" w:type="dxa"/>
            <w:tcPrChange w:id="541" w:author="Monica Calkins" w:date="2011-09-09T02:00:00Z">
              <w:tcPr>
                <w:tcW w:w="985" w:type="dxa"/>
              </w:tcPr>
            </w:tcPrChange>
          </w:tcPr>
          <w:p w:rsidR="007F739D" w:rsidRPr="0038380D" w:rsidRDefault="007F739D">
            <w:pPr>
              <w:rPr>
                <w:highlight w:val="cyan"/>
              </w:rPr>
            </w:pPr>
            <w:r w:rsidRPr="0038380D">
              <w:rPr>
                <w:highlight w:val="cyan"/>
              </w:rPr>
              <w:t>P</w:t>
            </w:r>
          </w:p>
        </w:tc>
        <w:tc>
          <w:tcPr>
            <w:tcW w:w="1081" w:type="dxa"/>
            <w:tcPrChange w:id="542" w:author="Monica Calkins" w:date="2011-09-09T02:00:00Z">
              <w:tcPr>
                <w:tcW w:w="1017" w:type="dxa"/>
              </w:tcPr>
            </w:tcPrChange>
          </w:tcPr>
          <w:p w:rsidR="007F739D" w:rsidRPr="0038380D" w:rsidRDefault="007F739D">
            <w:pPr>
              <w:rPr>
                <w:highlight w:val="cyan"/>
              </w:rPr>
            </w:pPr>
            <w:r w:rsidRPr="0038380D">
              <w:rPr>
                <w:highlight w:val="cyan"/>
              </w:rPr>
              <w:t>DEP2</w:t>
            </w:r>
          </w:p>
        </w:tc>
      </w:tr>
      <w:tr w:rsidR="00057AD0" w:rsidRPr="0038380D">
        <w:tc>
          <w:tcPr>
            <w:tcW w:w="816" w:type="dxa"/>
            <w:tcPrChange w:id="543" w:author="Monica Calkins" w:date="2011-09-09T02:00:00Z">
              <w:tcPr>
                <w:tcW w:w="1376" w:type="dxa"/>
              </w:tcPr>
            </w:tcPrChange>
          </w:tcPr>
          <w:p w:rsidR="007F739D" w:rsidRPr="0038380D" w:rsidRDefault="007F739D">
            <w:pPr>
              <w:rPr>
                <w:highlight w:val="cyan"/>
              </w:rPr>
            </w:pPr>
            <w:r w:rsidRPr="0038380D">
              <w:rPr>
                <w:highlight w:val="cyan"/>
              </w:rPr>
              <w:t>Depression</w:t>
            </w:r>
          </w:p>
        </w:tc>
        <w:tc>
          <w:tcPr>
            <w:tcW w:w="1841" w:type="dxa"/>
            <w:gridSpan w:val="2"/>
            <w:tcPrChange w:id="544" w:author="Monica Calkins" w:date="2011-09-09T02:00:00Z">
              <w:tcPr>
                <w:tcW w:w="2421" w:type="dxa"/>
                <w:gridSpan w:val="2"/>
              </w:tcPr>
            </w:tcPrChange>
          </w:tcPr>
          <w:p w:rsidR="007F739D" w:rsidRPr="0038380D" w:rsidRDefault="00F844F6" w:rsidP="007C1E93">
            <w:pPr>
              <w:rPr>
                <w:highlight w:val="cyan"/>
              </w:rPr>
            </w:pPr>
            <w:r>
              <w:rPr>
                <w:highlight w:val="cyan"/>
              </w:rPr>
              <w:t xml:space="preserve">WORST MOD/NED AND </w:t>
            </w:r>
            <w:commentRangeStart w:id="545"/>
            <w:ins w:id="546" w:author="Monica Calkins" w:date="2011-08-19T16:14:00Z">
              <w:r w:rsidR="0039580D">
                <w:rPr>
                  <w:highlight w:val="cyan"/>
                </w:rPr>
                <w:t>5</w:t>
              </w:r>
            </w:ins>
            <w:del w:id="547" w:author="Monica Calkins" w:date="2011-08-19T16:14:00Z">
              <w:r w:rsidR="007C1E93" w:rsidRPr="0038380D" w:rsidDel="0039580D">
                <w:rPr>
                  <w:highlight w:val="cyan"/>
                </w:rPr>
                <w:delText>4</w:delText>
              </w:r>
            </w:del>
            <w:r w:rsidR="007C1E93" w:rsidRPr="0038380D">
              <w:rPr>
                <w:highlight w:val="cyan"/>
              </w:rPr>
              <w:t xml:space="preserve"> </w:t>
            </w:r>
            <w:proofErr w:type="spellStart"/>
            <w:r w:rsidR="007C1E93" w:rsidRPr="0038380D">
              <w:rPr>
                <w:highlight w:val="cyan"/>
              </w:rPr>
              <w:t>sx</w:t>
            </w:r>
            <w:proofErr w:type="spellEnd"/>
            <w:r w:rsidR="007C1E93" w:rsidRPr="0038380D">
              <w:rPr>
                <w:highlight w:val="cyan"/>
              </w:rPr>
              <w:t xml:space="preserve"> endorsed</w:t>
            </w:r>
            <w:ins w:id="548" w:author="Monica Calkins" w:date="2011-08-19T16:27:00Z">
              <w:r w:rsidR="00A8696D">
                <w:rPr>
                  <w:highlight w:val="cyan"/>
                </w:rPr>
                <w:t xml:space="preserve"> </w:t>
              </w:r>
            </w:ins>
            <w:commentRangeEnd w:id="545"/>
            <w:r w:rsidR="00B412BE">
              <w:rPr>
                <w:rStyle w:val="CommentReference"/>
                <w:vanish/>
              </w:rPr>
              <w:commentReference w:id="545"/>
            </w:r>
            <w:ins w:id="550" w:author="Monica Calkins" w:date="2011-08-19T16:27:00Z">
              <w:r w:rsidR="00A8696D">
                <w:rPr>
                  <w:highlight w:val="cyan"/>
                </w:rPr>
                <w:t>(at least one of which is depressed mood or LOI)</w:t>
              </w:r>
            </w:ins>
            <w:r w:rsidR="00E604D8">
              <w:rPr>
                <w:highlight w:val="cyan"/>
              </w:rPr>
              <w:t xml:space="preserve"> BUT Distress and Impairment &lt;5</w:t>
            </w:r>
          </w:p>
        </w:tc>
        <w:tc>
          <w:tcPr>
            <w:tcW w:w="4546" w:type="dxa"/>
            <w:tcPrChange w:id="551" w:author="Monica Calkins" w:date="2011-09-09T02:00:00Z">
              <w:tcPr>
                <w:tcW w:w="2976" w:type="dxa"/>
              </w:tcPr>
            </w:tcPrChange>
          </w:tcPr>
          <w:p w:rsidR="007F739D" w:rsidRPr="0038380D" w:rsidRDefault="0039580D" w:rsidP="002169D7">
            <w:pPr>
              <w:rPr>
                <w:highlight w:val="cyan"/>
              </w:rPr>
            </w:pPr>
            <w:ins w:id="552" w:author="Monica Calkins" w:date="2011-08-19T16:19:00Z">
              <w:r w:rsidRPr="0038380D">
                <w:rPr>
                  <w:highlight w:val="cyan"/>
                </w:rPr>
                <w:t>DEP010=1 and DEP011=1</w:t>
              </w:r>
              <w:r>
                <w:rPr>
                  <w:highlight w:val="cyan"/>
                </w:rPr>
                <w:t xml:space="preserve"> AND [{(DEP001=1 or DEP002=1) AND (DEP006=0) AND (</w:t>
              </w:r>
              <w:r w:rsidRPr="0038380D">
                <w:rPr>
                  <w:highlight w:val="cyan"/>
                </w:rPr>
                <w:t>DEP012+DEP013</w:t>
              </w:r>
              <w:r>
                <w:rPr>
                  <w:highlight w:val="cyan"/>
                </w:rPr>
                <w:t>+DEP014+DEP015+DEP016+DEP017 &gt;=4)] OR [(DEP001=0 and DEP002=0) and DEP006=1) AND (</w:t>
              </w:r>
              <w:r w:rsidRPr="0038380D">
                <w:rPr>
                  <w:highlight w:val="cyan"/>
                </w:rPr>
                <w:t>DEP012+DEP013</w:t>
              </w:r>
              <w:r>
                <w:rPr>
                  <w:highlight w:val="cyan"/>
                </w:rPr>
                <w:t>+DEP014+DEP015+DEP016+DEP017 &gt;=4)]</w:t>
              </w:r>
            </w:ins>
            <w:ins w:id="553" w:author="Monica Calkins" w:date="2011-08-19T16:28:00Z">
              <w:r w:rsidR="00A8696D">
                <w:rPr>
                  <w:highlight w:val="cyan"/>
                </w:rPr>
                <w:t xml:space="preserve"> OR [(DEP001=1 or DEP002=1) AND (DEP006=1) AND </w:t>
              </w:r>
            </w:ins>
            <w:ins w:id="554" w:author="Monica Calkins" w:date="2011-08-19T16:29:00Z">
              <w:r w:rsidR="00A8696D">
                <w:rPr>
                  <w:highlight w:val="cyan"/>
                </w:rPr>
                <w:t>(</w:t>
              </w:r>
              <w:r w:rsidR="00A8696D" w:rsidRPr="0038380D">
                <w:rPr>
                  <w:highlight w:val="cyan"/>
                </w:rPr>
                <w:t>DEP012+DEP013</w:t>
              </w:r>
              <w:r w:rsidR="00A8696D">
                <w:rPr>
                  <w:highlight w:val="cyan"/>
                </w:rPr>
                <w:t>+DEP014+DEP015+DEP016+DEP017 &gt;=3)</w:t>
              </w:r>
            </w:ins>
            <w:ins w:id="555" w:author="Monica Calkins" w:date="2011-08-19T16:19:00Z">
              <w:r>
                <w:rPr>
                  <w:highlight w:val="cyan"/>
                </w:rPr>
                <w:t>}</w:t>
              </w:r>
            </w:ins>
            <w:del w:id="556" w:author="Monica Calkins" w:date="2011-08-19T16:19:00Z">
              <w:r w:rsidR="00E604D8" w:rsidDel="0039580D">
                <w:rPr>
                  <w:highlight w:val="cyan"/>
                </w:rPr>
                <w:delText>(</w:delText>
              </w:r>
            </w:del>
            <w:ins w:id="557" w:author="Kathleen Merikangas" w:date="2011-08-11T02:14:00Z">
              <w:del w:id="558" w:author="Monica Calkins" w:date="2011-08-19T16:09:00Z">
                <w:r w:rsidR="00BE158B" w:rsidDel="009F7AEC">
                  <w:rPr>
                    <w:highlight w:val="cyan"/>
                  </w:rPr>
                  <w:delText>DEP06+</w:delText>
                </w:r>
              </w:del>
            </w:ins>
            <w:del w:id="559" w:author="Monica Calkins" w:date="2011-08-19T16:19:00Z">
              <w:r w:rsidR="007C1E93" w:rsidRPr="0038380D" w:rsidDel="0039580D">
                <w:rPr>
                  <w:highlight w:val="cyan"/>
                </w:rPr>
                <w:delText>DEP012+DEP01</w:delText>
              </w:r>
              <w:r w:rsidR="007A78FE" w:rsidDel="0039580D">
                <w:rPr>
                  <w:highlight w:val="cyan"/>
                </w:rPr>
                <w:delText>3+DEP014+DEP015+DEP016+DEP017 &gt;=</w:delText>
              </w:r>
              <w:r w:rsidR="00E604D8" w:rsidDel="0039580D">
                <w:rPr>
                  <w:highlight w:val="cyan"/>
                </w:rPr>
                <w:delText xml:space="preserve"> </w:delText>
              </w:r>
              <w:r w:rsidR="007C1E93" w:rsidRPr="0038380D" w:rsidDel="0039580D">
                <w:rPr>
                  <w:highlight w:val="cyan"/>
                </w:rPr>
                <w:delText>4</w:delText>
              </w:r>
              <w:r w:rsidR="00E604D8" w:rsidDel="0039580D">
                <w:rPr>
                  <w:highlight w:val="cyan"/>
                </w:rPr>
                <w:delText xml:space="preserve">)  </w:delText>
              </w:r>
            </w:del>
            <w:r w:rsidR="00E604D8">
              <w:rPr>
                <w:highlight w:val="cyan"/>
              </w:rPr>
              <w:t>AND (</w:t>
            </w:r>
            <w:del w:id="560" w:author="Kathleen Merikangas" w:date="2011-08-11T02:14:00Z">
              <w:r w:rsidR="00E604D8" w:rsidDel="002169D7">
                <w:rPr>
                  <w:highlight w:val="cyan"/>
                </w:rPr>
                <w:delText>DEP015</w:delText>
              </w:r>
            </w:del>
            <w:ins w:id="561" w:author="Kathleen Merikangas" w:date="2011-08-11T02:14:00Z">
              <w:r w:rsidR="002169D7">
                <w:rPr>
                  <w:highlight w:val="cyan"/>
                </w:rPr>
                <w:t>DEP018</w:t>
              </w:r>
            </w:ins>
            <w:r w:rsidR="00E604D8">
              <w:rPr>
                <w:highlight w:val="cyan"/>
              </w:rPr>
              <w:t>&lt;5 AND DEP019 &lt;5)</w:t>
            </w:r>
          </w:p>
        </w:tc>
        <w:tc>
          <w:tcPr>
            <w:tcW w:w="572" w:type="dxa"/>
            <w:tcPrChange w:id="562" w:author="Monica Calkins" w:date="2011-09-09T02:00:00Z">
              <w:tcPr>
                <w:tcW w:w="985" w:type="dxa"/>
              </w:tcPr>
            </w:tcPrChange>
          </w:tcPr>
          <w:p w:rsidR="007F739D" w:rsidRPr="0038380D" w:rsidRDefault="007F739D">
            <w:pPr>
              <w:rPr>
                <w:highlight w:val="cyan"/>
              </w:rPr>
            </w:pPr>
            <w:r w:rsidRPr="0038380D">
              <w:rPr>
                <w:highlight w:val="cyan"/>
              </w:rPr>
              <w:t>P</w:t>
            </w:r>
          </w:p>
        </w:tc>
        <w:tc>
          <w:tcPr>
            <w:tcW w:w="1081" w:type="dxa"/>
            <w:tcPrChange w:id="563" w:author="Monica Calkins" w:date="2011-09-09T02:00:00Z">
              <w:tcPr>
                <w:tcW w:w="1017" w:type="dxa"/>
              </w:tcPr>
            </w:tcPrChange>
          </w:tcPr>
          <w:p w:rsidR="007F739D" w:rsidRPr="0038380D" w:rsidRDefault="007F739D">
            <w:pPr>
              <w:rPr>
                <w:highlight w:val="cyan"/>
              </w:rPr>
            </w:pPr>
            <w:r w:rsidRPr="0038380D">
              <w:rPr>
                <w:highlight w:val="cyan"/>
              </w:rPr>
              <w:t>DEP3</w:t>
            </w:r>
          </w:p>
        </w:tc>
      </w:tr>
      <w:tr w:rsidR="00057AD0" w:rsidRPr="0038380D">
        <w:tc>
          <w:tcPr>
            <w:tcW w:w="816" w:type="dxa"/>
            <w:tcBorders>
              <w:bottom w:val="single" w:sz="4" w:space="0" w:color="auto"/>
            </w:tcBorders>
            <w:tcPrChange w:id="564" w:author="Monica Calkins" w:date="2011-09-09T02:00:00Z">
              <w:tcPr>
                <w:tcW w:w="1376" w:type="dxa"/>
                <w:tcBorders>
                  <w:bottom w:val="single" w:sz="4" w:space="0" w:color="auto"/>
                </w:tcBorders>
              </w:tcPr>
            </w:tcPrChange>
          </w:tcPr>
          <w:p w:rsidR="007F739D" w:rsidRPr="0038380D" w:rsidRDefault="007F739D">
            <w:pPr>
              <w:rPr>
                <w:highlight w:val="cyan"/>
              </w:rPr>
            </w:pPr>
            <w:r w:rsidRPr="0038380D">
              <w:rPr>
                <w:highlight w:val="cyan"/>
              </w:rPr>
              <w:t>Depression</w:t>
            </w:r>
          </w:p>
        </w:tc>
        <w:tc>
          <w:tcPr>
            <w:tcW w:w="1841" w:type="dxa"/>
            <w:gridSpan w:val="2"/>
            <w:tcBorders>
              <w:bottom w:val="single" w:sz="4" w:space="0" w:color="auto"/>
            </w:tcBorders>
            <w:tcPrChange w:id="565" w:author="Monica Calkins" w:date="2011-09-09T02:00:00Z">
              <w:tcPr>
                <w:tcW w:w="2421" w:type="dxa"/>
                <w:gridSpan w:val="2"/>
                <w:tcBorders>
                  <w:bottom w:val="single" w:sz="4" w:space="0" w:color="auto"/>
                </w:tcBorders>
              </w:tcPr>
            </w:tcPrChange>
          </w:tcPr>
          <w:p w:rsidR="007F739D" w:rsidRPr="0038380D" w:rsidRDefault="00F844F6">
            <w:pPr>
              <w:rPr>
                <w:highlight w:val="cyan"/>
              </w:rPr>
            </w:pPr>
            <w:r>
              <w:rPr>
                <w:highlight w:val="cyan"/>
              </w:rPr>
              <w:t xml:space="preserve">Worst MOD/NED AND </w:t>
            </w:r>
            <w:ins w:id="566" w:author="Monica Calkins" w:date="2011-08-19T16:15:00Z">
              <w:r w:rsidR="0039580D">
                <w:rPr>
                  <w:highlight w:val="cyan"/>
                </w:rPr>
                <w:t>5</w:t>
              </w:r>
            </w:ins>
            <w:del w:id="567" w:author="Monica Calkins" w:date="2011-08-19T16:15:00Z">
              <w:r w:rsidR="00E604D8" w:rsidDel="0039580D">
                <w:rPr>
                  <w:highlight w:val="cyan"/>
                </w:rPr>
                <w:delText>4</w:delText>
              </w:r>
            </w:del>
            <w:r w:rsidR="00E604D8">
              <w:rPr>
                <w:highlight w:val="cyan"/>
              </w:rPr>
              <w:t xml:space="preserve"> </w:t>
            </w:r>
            <w:proofErr w:type="spellStart"/>
            <w:r w:rsidR="00E604D8">
              <w:rPr>
                <w:highlight w:val="cyan"/>
              </w:rPr>
              <w:t>sx</w:t>
            </w:r>
            <w:proofErr w:type="spellEnd"/>
            <w:r w:rsidR="00E604D8">
              <w:rPr>
                <w:highlight w:val="cyan"/>
              </w:rPr>
              <w:t xml:space="preserve"> endorsed AND (Distress OR </w:t>
            </w:r>
            <w:r>
              <w:rPr>
                <w:highlight w:val="cyan"/>
              </w:rPr>
              <w:t>imprmt &gt;=5</w:t>
            </w:r>
            <w:r w:rsidR="00E604D8">
              <w:rPr>
                <w:highlight w:val="cyan"/>
              </w:rPr>
              <w:t>)</w:t>
            </w:r>
          </w:p>
        </w:tc>
        <w:tc>
          <w:tcPr>
            <w:tcW w:w="4546" w:type="dxa"/>
            <w:tcBorders>
              <w:bottom w:val="single" w:sz="4" w:space="0" w:color="auto"/>
            </w:tcBorders>
            <w:tcPrChange w:id="568" w:author="Monica Calkins" w:date="2011-09-09T02:00:00Z">
              <w:tcPr>
                <w:tcW w:w="2976" w:type="dxa"/>
                <w:tcBorders>
                  <w:bottom w:val="single" w:sz="4" w:space="0" w:color="auto"/>
                </w:tcBorders>
              </w:tcPr>
            </w:tcPrChange>
          </w:tcPr>
          <w:p w:rsidR="007F739D" w:rsidRPr="0038380D" w:rsidRDefault="00A8696D" w:rsidP="00BB4419">
            <w:pPr>
              <w:rPr>
                <w:highlight w:val="cyan"/>
              </w:rPr>
            </w:pPr>
            <w:ins w:id="569" w:author="Monica Calkins" w:date="2011-08-19T16:30:00Z">
              <w:r w:rsidRPr="0038380D">
                <w:rPr>
                  <w:highlight w:val="cyan"/>
                </w:rPr>
                <w:t>DEP010=1 and DEP011=1</w:t>
              </w:r>
              <w:r>
                <w:rPr>
                  <w:highlight w:val="cyan"/>
                </w:rPr>
                <w:t xml:space="preserve"> AND [{(DEP001=1 or DEP002=1) AND (DEP006=0) AND (</w:t>
              </w:r>
              <w:r w:rsidRPr="0038380D">
                <w:rPr>
                  <w:highlight w:val="cyan"/>
                </w:rPr>
                <w:t>DEP012+DEP013</w:t>
              </w:r>
              <w:r>
                <w:rPr>
                  <w:highlight w:val="cyan"/>
                </w:rPr>
                <w:t>+DEP014+DEP015+DEP016+DEP017 &gt;=4)] OR [(DEP001=0 and DEP002=0) and DEP006=1) AND (</w:t>
              </w:r>
              <w:r w:rsidRPr="0038380D">
                <w:rPr>
                  <w:highlight w:val="cyan"/>
                </w:rPr>
                <w:t>DEP012+DEP013</w:t>
              </w:r>
              <w:r>
                <w:rPr>
                  <w:highlight w:val="cyan"/>
                </w:rPr>
                <w:t>+DEP014+DEP015+DEP016+DEP017 &gt;=4)] OR [(DEP001=1 or DEP002=1) AND (DEP006=1) AND (</w:t>
              </w:r>
              <w:r w:rsidRPr="0038380D">
                <w:rPr>
                  <w:highlight w:val="cyan"/>
                </w:rPr>
                <w:t>DEP012+DEP013</w:t>
              </w:r>
              <w:r>
                <w:rPr>
                  <w:highlight w:val="cyan"/>
                </w:rPr>
                <w:t>+DEP014+DEP015+DEP016+DEP017 &gt;=3)}</w:t>
              </w:r>
            </w:ins>
            <w:ins w:id="570" w:author="Jan Richard" w:date="2011-09-05T16:12:00Z">
              <w:r w:rsidR="00BB4419" w:rsidDel="00BB4419">
                <w:rPr>
                  <w:highlight w:val="cyan"/>
                </w:rPr>
                <w:t xml:space="preserve"> </w:t>
              </w:r>
            </w:ins>
            <w:ins w:id="571" w:author="Monica Calkins" w:date="2011-08-19T16:30:00Z">
              <w:del w:id="572" w:author="Jan Richard" w:date="2011-09-05T16:12:00Z">
                <w:r w:rsidR="00937F86" w:rsidRPr="00937F86">
                  <w:rPr>
                    <w:highlight w:val="yellow"/>
                    <w:rPrChange w:id="573" w:author="Jan Richard" w:date="2011-09-05T16:12:00Z">
                      <w:rPr>
                        <w:highlight w:val="cyan"/>
                      </w:rPr>
                    </w:rPrChange>
                  </w:rPr>
                  <w:delText>AND (DEP018&lt;5 AND DEP019 &lt;5)</w:delText>
                </w:r>
              </w:del>
            </w:ins>
            <w:del w:id="574" w:author="Monica Calkins" w:date="2011-08-19T16:30:00Z">
              <w:r w:rsidR="00E604D8" w:rsidDel="00A8696D">
                <w:rPr>
                  <w:highlight w:val="cyan"/>
                </w:rPr>
                <w:delText>(</w:delText>
              </w:r>
            </w:del>
            <w:ins w:id="575" w:author="Kathleen Merikangas" w:date="2011-08-11T02:14:00Z">
              <w:del w:id="576" w:author="Monica Calkins" w:date="2011-08-19T16:09:00Z">
                <w:r w:rsidR="002169D7" w:rsidDel="009F7AEC">
                  <w:rPr>
                    <w:highlight w:val="cyan"/>
                  </w:rPr>
                  <w:delText>DEP06+</w:delText>
                </w:r>
              </w:del>
            </w:ins>
            <w:del w:id="577" w:author="Monica Calkins" w:date="2011-08-19T16:30:00Z">
              <w:r w:rsidR="00E604D8" w:rsidRPr="0038380D" w:rsidDel="00A8696D">
                <w:rPr>
                  <w:highlight w:val="cyan"/>
                </w:rPr>
                <w:delText>DEP012+DEP013+DEP014+DEP015+DEP016+DEP017 &gt;=4</w:delText>
              </w:r>
              <w:r w:rsidR="00E604D8" w:rsidDel="00A8696D">
                <w:rPr>
                  <w:highlight w:val="cyan"/>
                </w:rPr>
                <w:delText xml:space="preserve">) </w:delText>
              </w:r>
            </w:del>
            <w:r w:rsidR="00E604D8">
              <w:rPr>
                <w:highlight w:val="cyan"/>
              </w:rPr>
              <w:t>AND (</w:t>
            </w:r>
            <w:r w:rsidR="007F739D" w:rsidRPr="0038380D">
              <w:rPr>
                <w:highlight w:val="cyan"/>
              </w:rPr>
              <w:t>DEP018</w:t>
            </w:r>
            <w:r w:rsidR="002E270F" w:rsidRPr="0038380D">
              <w:rPr>
                <w:rFonts w:ascii="Cambria" w:hAnsi="Cambria"/>
                <w:highlight w:val="cyan"/>
              </w:rPr>
              <w:t xml:space="preserve">≥ </w:t>
            </w:r>
            <w:proofErr w:type="gramStart"/>
            <w:r w:rsidR="002E270F" w:rsidRPr="0038380D">
              <w:rPr>
                <w:rFonts w:ascii="Cambria" w:hAnsi="Cambria"/>
                <w:highlight w:val="cyan"/>
              </w:rPr>
              <w:t>5</w:t>
            </w:r>
            <w:r w:rsidR="00E604D8">
              <w:rPr>
                <w:rFonts w:ascii="Cambria" w:hAnsi="Cambria"/>
                <w:highlight w:val="cyan"/>
              </w:rPr>
              <w:t xml:space="preserve">  OR</w:t>
            </w:r>
            <w:proofErr w:type="gramEnd"/>
            <w:r w:rsidR="007F739D" w:rsidRPr="0038380D">
              <w:rPr>
                <w:rFonts w:ascii="Cambria" w:hAnsi="Cambria"/>
                <w:highlight w:val="cyan"/>
              </w:rPr>
              <w:t xml:space="preserve"> </w:t>
            </w:r>
            <w:r w:rsidR="007F739D" w:rsidRPr="0038380D">
              <w:rPr>
                <w:highlight w:val="cyan"/>
              </w:rPr>
              <w:t>DEP019</w:t>
            </w:r>
            <w:r w:rsidR="002E270F" w:rsidRPr="0038380D">
              <w:rPr>
                <w:rFonts w:ascii="Cambria" w:hAnsi="Cambria"/>
                <w:highlight w:val="cyan"/>
              </w:rPr>
              <w:t>≥5</w:t>
            </w:r>
            <w:r w:rsidR="00E604D8">
              <w:rPr>
                <w:rFonts w:ascii="Cambria" w:hAnsi="Cambria"/>
                <w:highlight w:val="cyan"/>
              </w:rPr>
              <w:t>)</w:t>
            </w:r>
          </w:p>
        </w:tc>
        <w:tc>
          <w:tcPr>
            <w:tcW w:w="572" w:type="dxa"/>
            <w:tcBorders>
              <w:bottom w:val="single" w:sz="4" w:space="0" w:color="auto"/>
            </w:tcBorders>
            <w:tcPrChange w:id="578" w:author="Monica Calkins" w:date="2011-09-09T02:00:00Z">
              <w:tcPr>
                <w:tcW w:w="985" w:type="dxa"/>
                <w:tcBorders>
                  <w:bottom w:val="single" w:sz="4" w:space="0" w:color="auto"/>
                </w:tcBorders>
              </w:tcPr>
            </w:tcPrChange>
          </w:tcPr>
          <w:p w:rsidR="007F739D" w:rsidRPr="0038380D" w:rsidRDefault="007F739D">
            <w:pPr>
              <w:rPr>
                <w:highlight w:val="cyan"/>
              </w:rPr>
            </w:pPr>
            <w:r w:rsidRPr="0038380D">
              <w:rPr>
                <w:highlight w:val="cyan"/>
              </w:rPr>
              <w:t>P</w:t>
            </w:r>
          </w:p>
        </w:tc>
        <w:tc>
          <w:tcPr>
            <w:tcW w:w="1081" w:type="dxa"/>
            <w:tcBorders>
              <w:bottom w:val="single" w:sz="4" w:space="0" w:color="auto"/>
            </w:tcBorders>
            <w:tcPrChange w:id="579" w:author="Monica Calkins" w:date="2011-09-09T02:00:00Z">
              <w:tcPr>
                <w:tcW w:w="1017" w:type="dxa"/>
                <w:tcBorders>
                  <w:bottom w:val="single" w:sz="4" w:space="0" w:color="auto"/>
                </w:tcBorders>
              </w:tcPr>
            </w:tcPrChange>
          </w:tcPr>
          <w:p w:rsidR="007F739D" w:rsidRPr="0038380D" w:rsidRDefault="007F739D">
            <w:pPr>
              <w:rPr>
                <w:highlight w:val="cyan"/>
              </w:rPr>
            </w:pPr>
            <w:commentRangeStart w:id="580"/>
            <w:r w:rsidRPr="0038380D">
              <w:rPr>
                <w:highlight w:val="cyan"/>
              </w:rPr>
              <w:t>DEP4</w:t>
            </w:r>
            <w:commentRangeEnd w:id="580"/>
            <w:r w:rsidR="0052215C">
              <w:rPr>
                <w:rStyle w:val="CommentReference"/>
                <w:vanish/>
              </w:rPr>
              <w:commentReference w:id="580"/>
            </w:r>
          </w:p>
        </w:tc>
      </w:tr>
      <w:tr w:rsidR="00057AD0">
        <w:tc>
          <w:tcPr>
            <w:tcW w:w="816" w:type="dxa"/>
            <w:tcBorders>
              <w:bottom w:val="single" w:sz="4" w:space="0" w:color="auto"/>
            </w:tcBorders>
            <w:tcPrChange w:id="581" w:author="Monica Calkins" w:date="2011-09-09T02:00:00Z">
              <w:tcPr>
                <w:tcW w:w="1376" w:type="dxa"/>
                <w:tcBorders>
                  <w:bottom w:val="single" w:sz="4" w:space="0" w:color="auto"/>
                </w:tcBorders>
              </w:tcPr>
            </w:tcPrChange>
          </w:tcPr>
          <w:p w:rsidR="002E270F" w:rsidRPr="0038380D" w:rsidRDefault="002E270F">
            <w:pPr>
              <w:rPr>
                <w:highlight w:val="cyan"/>
              </w:rPr>
            </w:pPr>
            <w:r w:rsidRPr="0038380D">
              <w:rPr>
                <w:highlight w:val="cyan"/>
              </w:rPr>
              <w:t>Depression</w:t>
            </w:r>
          </w:p>
        </w:tc>
        <w:tc>
          <w:tcPr>
            <w:tcW w:w="1841" w:type="dxa"/>
            <w:gridSpan w:val="2"/>
            <w:tcBorders>
              <w:bottom w:val="single" w:sz="4" w:space="0" w:color="auto"/>
            </w:tcBorders>
            <w:tcPrChange w:id="582" w:author="Monica Calkins" w:date="2011-09-09T02:00:00Z">
              <w:tcPr>
                <w:tcW w:w="2421" w:type="dxa"/>
                <w:gridSpan w:val="2"/>
                <w:tcBorders>
                  <w:bottom w:val="single" w:sz="4" w:space="0" w:color="auto"/>
                </w:tcBorders>
              </w:tcPr>
            </w:tcPrChange>
          </w:tcPr>
          <w:p w:rsidR="002E270F" w:rsidRPr="0038380D" w:rsidRDefault="002E270F">
            <w:pPr>
              <w:rPr>
                <w:highlight w:val="cyan"/>
              </w:rPr>
            </w:pPr>
            <w:r w:rsidRPr="0038380D">
              <w:rPr>
                <w:highlight w:val="cyan"/>
              </w:rPr>
              <w:t>Symptom Count</w:t>
            </w:r>
          </w:p>
        </w:tc>
        <w:tc>
          <w:tcPr>
            <w:tcW w:w="4546" w:type="dxa"/>
            <w:tcBorders>
              <w:bottom w:val="single" w:sz="4" w:space="0" w:color="auto"/>
            </w:tcBorders>
            <w:tcPrChange w:id="583" w:author="Monica Calkins" w:date="2011-09-09T02:00:00Z">
              <w:tcPr>
                <w:tcW w:w="2976" w:type="dxa"/>
                <w:tcBorders>
                  <w:bottom w:val="single" w:sz="4" w:space="0" w:color="auto"/>
                </w:tcBorders>
              </w:tcPr>
            </w:tcPrChange>
          </w:tcPr>
          <w:p w:rsidR="002E270F" w:rsidRPr="0038380D" w:rsidRDefault="00643928" w:rsidP="00643928">
            <w:pPr>
              <w:rPr>
                <w:highlight w:val="cyan"/>
              </w:rPr>
            </w:pPr>
            <w:ins w:id="584" w:author="Monica Calkins" w:date="2011-09-09T13:44:00Z">
              <w:r>
                <w:rPr>
                  <w:highlight w:val="cyan"/>
                </w:rPr>
                <w:t>D</w:t>
              </w:r>
            </w:ins>
            <w:commentRangeStart w:id="585"/>
            <w:commentRangeStart w:id="586"/>
            <w:ins w:id="587" w:author="Kathleen Merikangas" w:date="2011-08-11T02:14:00Z">
              <w:del w:id="588" w:author="Monica Calkins" w:date="2011-09-09T13:44:00Z">
                <w:r w:rsidR="002169D7" w:rsidDel="00643928">
                  <w:rPr>
                    <w:highlight w:val="cyan"/>
                  </w:rPr>
                  <w:delText>DEP06</w:delText>
                </w:r>
              </w:del>
            </w:ins>
            <w:commentRangeEnd w:id="585"/>
            <w:del w:id="589" w:author="Monica Calkins" w:date="2011-09-09T13:44:00Z">
              <w:r w:rsidR="00C225E2" w:rsidDel="00643928">
                <w:rPr>
                  <w:rStyle w:val="CommentReference"/>
                  <w:vanish/>
                </w:rPr>
                <w:commentReference w:id="585"/>
              </w:r>
            </w:del>
            <w:ins w:id="590" w:author="Kathleen Merikangas" w:date="2011-08-11T02:14:00Z">
              <w:del w:id="591" w:author="Monica Calkins" w:date="2011-09-09T13:44:00Z">
                <w:r w:rsidR="002169D7" w:rsidDel="00643928">
                  <w:rPr>
                    <w:highlight w:val="cyan"/>
                  </w:rPr>
                  <w:delText>+</w:delText>
                </w:r>
              </w:del>
            </w:ins>
            <w:del w:id="592" w:author="Monica Calkins" w:date="2011-09-09T13:44:00Z">
              <w:r w:rsidR="002E270F" w:rsidRPr="0038380D" w:rsidDel="00643928">
                <w:rPr>
                  <w:highlight w:val="cyan"/>
                </w:rPr>
                <w:delText>D</w:delText>
              </w:r>
            </w:del>
            <w:r w:rsidR="002E270F" w:rsidRPr="0038380D">
              <w:rPr>
                <w:highlight w:val="cyan"/>
              </w:rPr>
              <w:t>EP012+DEP013+DEP014+DEP015+DEP016+DEP017</w:t>
            </w:r>
            <w:commentRangeEnd w:id="586"/>
            <w:r w:rsidR="00C225E2">
              <w:rPr>
                <w:rStyle w:val="CommentReference"/>
                <w:vanish/>
              </w:rPr>
              <w:commentReference w:id="586"/>
            </w:r>
          </w:p>
        </w:tc>
        <w:tc>
          <w:tcPr>
            <w:tcW w:w="572" w:type="dxa"/>
            <w:tcBorders>
              <w:bottom w:val="single" w:sz="4" w:space="0" w:color="auto"/>
            </w:tcBorders>
            <w:tcPrChange w:id="594" w:author="Monica Calkins" w:date="2011-09-09T02:00:00Z">
              <w:tcPr>
                <w:tcW w:w="985" w:type="dxa"/>
                <w:tcBorders>
                  <w:bottom w:val="single" w:sz="4" w:space="0" w:color="auto"/>
                </w:tcBorders>
              </w:tcPr>
            </w:tcPrChange>
          </w:tcPr>
          <w:p w:rsidR="002E270F" w:rsidRPr="0038380D" w:rsidRDefault="002E270F">
            <w:pPr>
              <w:rPr>
                <w:highlight w:val="cyan"/>
              </w:rPr>
            </w:pPr>
            <w:r w:rsidRPr="0038380D">
              <w:rPr>
                <w:highlight w:val="cyan"/>
              </w:rPr>
              <w:t>P</w:t>
            </w:r>
          </w:p>
        </w:tc>
        <w:tc>
          <w:tcPr>
            <w:tcW w:w="1081" w:type="dxa"/>
            <w:tcBorders>
              <w:bottom w:val="single" w:sz="4" w:space="0" w:color="auto"/>
            </w:tcBorders>
            <w:tcPrChange w:id="595" w:author="Monica Calkins" w:date="2011-09-09T02:00:00Z">
              <w:tcPr>
                <w:tcW w:w="1017" w:type="dxa"/>
                <w:tcBorders>
                  <w:bottom w:val="single" w:sz="4" w:space="0" w:color="auto"/>
                </w:tcBorders>
              </w:tcPr>
            </w:tcPrChange>
          </w:tcPr>
          <w:p w:rsidR="002E270F" w:rsidRDefault="002E270F">
            <w:r w:rsidRPr="0038380D">
              <w:rPr>
                <w:highlight w:val="cyan"/>
              </w:rPr>
              <w:t>DEP_</w:t>
            </w:r>
            <w:commentRangeStart w:id="596"/>
            <w:r w:rsidRPr="0038380D">
              <w:rPr>
                <w:highlight w:val="cyan"/>
              </w:rPr>
              <w:t>SX</w:t>
            </w:r>
            <w:commentRangeEnd w:id="596"/>
            <w:r w:rsidR="003B7CC0">
              <w:rPr>
                <w:rStyle w:val="CommentReference"/>
              </w:rPr>
              <w:commentReference w:id="596"/>
            </w:r>
          </w:p>
        </w:tc>
      </w:tr>
      <w:tr w:rsidR="00057AD0">
        <w:trPr>
          <w:ins w:id="597" w:author="Monica Calkins" w:date="2011-08-19T16:31:00Z"/>
        </w:trPr>
        <w:tc>
          <w:tcPr>
            <w:tcW w:w="816" w:type="dxa"/>
            <w:tcBorders>
              <w:bottom w:val="single" w:sz="4" w:space="0" w:color="auto"/>
            </w:tcBorders>
            <w:tcPrChange w:id="598" w:author="Monica Calkins" w:date="2011-09-09T02:00:00Z">
              <w:tcPr>
                <w:tcW w:w="1376" w:type="dxa"/>
                <w:tcBorders>
                  <w:bottom w:val="single" w:sz="4" w:space="0" w:color="auto"/>
                </w:tcBorders>
              </w:tcPr>
            </w:tcPrChange>
          </w:tcPr>
          <w:p w:rsidR="00A8696D" w:rsidRPr="0038380D" w:rsidRDefault="00A8696D">
            <w:pPr>
              <w:rPr>
                <w:ins w:id="599" w:author="Monica Calkins" w:date="2011-08-19T16:31:00Z"/>
                <w:highlight w:val="cyan"/>
              </w:rPr>
            </w:pPr>
            <w:ins w:id="600" w:author="Monica Calkins" w:date="2011-08-19T16:31:00Z">
              <w:r>
                <w:rPr>
                  <w:highlight w:val="cyan"/>
                </w:rPr>
                <w:t>Mania</w:t>
              </w:r>
            </w:ins>
          </w:p>
        </w:tc>
        <w:tc>
          <w:tcPr>
            <w:tcW w:w="1841" w:type="dxa"/>
            <w:gridSpan w:val="2"/>
            <w:tcBorders>
              <w:bottom w:val="single" w:sz="4" w:space="0" w:color="auto"/>
            </w:tcBorders>
            <w:tcPrChange w:id="601" w:author="Monica Calkins" w:date="2011-09-09T02:00:00Z">
              <w:tcPr>
                <w:tcW w:w="2421" w:type="dxa"/>
                <w:gridSpan w:val="2"/>
                <w:tcBorders>
                  <w:bottom w:val="single" w:sz="4" w:space="0" w:color="auto"/>
                </w:tcBorders>
              </w:tcPr>
            </w:tcPrChange>
          </w:tcPr>
          <w:p w:rsidR="00A8696D" w:rsidRPr="0038380D" w:rsidRDefault="00A8696D">
            <w:pPr>
              <w:rPr>
                <w:ins w:id="602" w:author="Monica Calkins" w:date="2011-08-19T16:31:00Z"/>
                <w:highlight w:val="cyan"/>
              </w:rPr>
            </w:pPr>
            <w:ins w:id="603" w:author="Monica Calkins" w:date="2011-08-19T16:33:00Z">
              <w:r>
                <w:rPr>
                  <w:highlight w:val="cyan"/>
                </w:rPr>
                <w:t>Mania screen denied</w:t>
              </w:r>
            </w:ins>
          </w:p>
        </w:tc>
        <w:tc>
          <w:tcPr>
            <w:tcW w:w="4546" w:type="dxa"/>
            <w:tcBorders>
              <w:bottom w:val="single" w:sz="4" w:space="0" w:color="auto"/>
            </w:tcBorders>
            <w:tcPrChange w:id="604" w:author="Monica Calkins" w:date="2011-09-09T02:00:00Z">
              <w:tcPr>
                <w:tcW w:w="2976" w:type="dxa"/>
                <w:tcBorders>
                  <w:bottom w:val="single" w:sz="4" w:space="0" w:color="auto"/>
                </w:tcBorders>
              </w:tcPr>
            </w:tcPrChange>
          </w:tcPr>
          <w:p w:rsidR="00A8696D" w:rsidRDefault="00A8696D">
            <w:pPr>
              <w:rPr>
                <w:ins w:id="605" w:author="Monica Calkins" w:date="2011-08-19T16:31:00Z"/>
                <w:highlight w:val="cyan"/>
              </w:rPr>
            </w:pPr>
            <w:ins w:id="606" w:author="Monica Calkins" w:date="2011-08-19T16:33:00Z">
              <w:r>
                <w:rPr>
                  <w:highlight w:val="cyan"/>
                </w:rPr>
                <w:t>MAN001=0 and MAN005=0 and MAN007=0</w:t>
              </w:r>
            </w:ins>
          </w:p>
        </w:tc>
        <w:tc>
          <w:tcPr>
            <w:tcW w:w="572" w:type="dxa"/>
            <w:tcBorders>
              <w:bottom w:val="single" w:sz="4" w:space="0" w:color="auto"/>
            </w:tcBorders>
            <w:tcPrChange w:id="607" w:author="Monica Calkins" w:date="2011-09-09T02:00:00Z">
              <w:tcPr>
                <w:tcW w:w="985" w:type="dxa"/>
                <w:tcBorders>
                  <w:bottom w:val="single" w:sz="4" w:space="0" w:color="auto"/>
                </w:tcBorders>
              </w:tcPr>
            </w:tcPrChange>
          </w:tcPr>
          <w:p w:rsidR="00A8696D" w:rsidRPr="0038380D" w:rsidRDefault="00A8696D">
            <w:pPr>
              <w:rPr>
                <w:ins w:id="608" w:author="Monica Calkins" w:date="2011-08-19T16:31:00Z"/>
                <w:highlight w:val="cyan"/>
              </w:rPr>
            </w:pPr>
          </w:p>
        </w:tc>
        <w:tc>
          <w:tcPr>
            <w:tcW w:w="1081" w:type="dxa"/>
            <w:tcBorders>
              <w:bottom w:val="single" w:sz="4" w:space="0" w:color="auto"/>
            </w:tcBorders>
            <w:tcPrChange w:id="609" w:author="Monica Calkins" w:date="2011-09-09T02:00:00Z">
              <w:tcPr>
                <w:tcW w:w="1017" w:type="dxa"/>
                <w:tcBorders>
                  <w:bottom w:val="single" w:sz="4" w:space="0" w:color="auto"/>
                </w:tcBorders>
              </w:tcPr>
            </w:tcPrChange>
          </w:tcPr>
          <w:p w:rsidR="00A8696D" w:rsidRPr="0038380D" w:rsidRDefault="00A8696D">
            <w:pPr>
              <w:rPr>
                <w:ins w:id="610" w:author="Monica Calkins" w:date="2011-08-19T16:31:00Z"/>
                <w:highlight w:val="cyan"/>
              </w:rPr>
            </w:pPr>
            <w:ins w:id="611" w:author="Monica Calkins" w:date="2011-08-19T16:33:00Z">
              <w:r>
                <w:rPr>
                  <w:highlight w:val="cyan"/>
                </w:rPr>
                <w:t>MAN0</w:t>
              </w:r>
            </w:ins>
          </w:p>
        </w:tc>
      </w:tr>
      <w:tr w:rsidR="00057AD0">
        <w:tc>
          <w:tcPr>
            <w:tcW w:w="816" w:type="dxa"/>
            <w:tcBorders>
              <w:top w:val="single" w:sz="4" w:space="0" w:color="auto"/>
            </w:tcBorders>
            <w:tcPrChange w:id="612" w:author="Monica Calkins" w:date="2011-09-09T02:00:00Z">
              <w:tcPr>
                <w:tcW w:w="1376" w:type="dxa"/>
                <w:tcBorders>
                  <w:top w:val="single" w:sz="4" w:space="0" w:color="auto"/>
                </w:tcBorders>
              </w:tcPr>
            </w:tcPrChange>
          </w:tcPr>
          <w:p w:rsidR="007F739D" w:rsidRDefault="007F739D">
            <w:r>
              <w:t>Mania</w:t>
            </w:r>
          </w:p>
        </w:tc>
        <w:tc>
          <w:tcPr>
            <w:tcW w:w="1841" w:type="dxa"/>
            <w:gridSpan w:val="2"/>
            <w:tcBorders>
              <w:top w:val="single" w:sz="4" w:space="0" w:color="auto"/>
            </w:tcBorders>
            <w:tcPrChange w:id="613" w:author="Monica Calkins" w:date="2011-09-09T02:00:00Z">
              <w:tcPr>
                <w:tcW w:w="2421" w:type="dxa"/>
                <w:gridSpan w:val="2"/>
                <w:tcBorders>
                  <w:top w:val="single" w:sz="4" w:space="0" w:color="auto"/>
                </w:tcBorders>
              </w:tcPr>
            </w:tcPrChange>
          </w:tcPr>
          <w:p w:rsidR="007F739D" w:rsidRDefault="007F739D">
            <w:del w:id="614" w:author="Monica Calkins" w:date="2011-08-19T16:39:00Z">
              <w:r w:rsidDel="00057AD0">
                <w:delText>Mania Screen</w:delText>
              </w:r>
            </w:del>
            <w:ins w:id="615" w:author="Monica Calkins" w:date="2011-08-19T16:39:00Z">
              <w:r w:rsidR="00057AD0">
                <w:t>Elevated/expansive/irritable</w:t>
              </w:r>
            </w:ins>
            <w:r>
              <w:t xml:space="preserve"> endorsed</w:t>
            </w:r>
          </w:p>
        </w:tc>
        <w:tc>
          <w:tcPr>
            <w:tcW w:w="4546" w:type="dxa"/>
            <w:tcBorders>
              <w:top w:val="single" w:sz="4" w:space="0" w:color="auto"/>
            </w:tcBorders>
            <w:tcPrChange w:id="616" w:author="Monica Calkins" w:date="2011-09-09T02:00:00Z">
              <w:tcPr>
                <w:tcW w:w="2976" w:type="dxa"/>
                <w:tcBorders>
                  <w:top w:val="single" w:sz="4" w:space="0" w:color="auto"/>
                </w:tcBorders>
              </w:tcPr>
            </w:tcPrChange>
          </w:tcPr>
          <w:p w:rsidR="007F739D" w:rsidRDefault="007F739D" w:rsidP="002169D7">
            <w:r>
              <w:t xml:space="preserve">MAN001=1 </w:t>
            </w:r>
            <w:del w:id="617" w:author="Kathleen Merikangas" w:date="2011-08-11T02:17:00Z">
              <w:r w:rsidDel="002169D7">
                <w:delText xml:space="preserve">or MAN002=1 or MAN003=1 or MAN004=1 </w:delText>
              </w:r>
            </w:del>
            <w:r>
              <w:t xml:space="preserve">or MAN005=1 or </w:t>
            </w:r>
            <w:del w:id="618" w:author="Kathleen Merikangas" w:date="2011-08-11T02:18:00Z">
              <w:r w:rsidDel="002169D7">
                <w:delText>MAN006=1 or</w:delText>
              </w:r>
            </w:del>
            <w:r>
              <w:t xml:space="preserve"> MAN007=1</w:t>
            </w:r>
          </w:p>
        </w:tc>
        <w:tc>
          <w:tcPr>
            <w:tcW w:w="572" w:type="dxa"/>
            <w:tcBorders>
              <w:top w:val="single" w:sz="4" w:space="0" w:color="auto"/>
            </w:tcBorders>
            <w:tcPrChange w:id="619" w:author="Monica Calkins" w:date="2011-09-09T02:00:00Z">
              <w:tcPr>
                <w:tcW w:w="985" w:type="dxa"/>
                <w:tcBorders>
                  <w:top w:val="single" w:sz="4" w:space="0" w:color="auto"/>
                </w:tcBorders>
              </w:tcPr>
            </w:tcPrChange>
          </w:tcPr>
          <w:p w:rsidR="007F739D" w:rsidRDefault="007F739D">
            <w:r>
              <w:t>P</w:t>
            </w:r>
          </w:p>
        </w:tc>
        <w:tc>
          <w:tcPr>
            <w:tcW w:w="1081" w:type="dxa"/>
            <w:tcBorders>
              <w:top w:val="single" w:sz="4" w:space="0" w:color="auto"/>
            </w:tcBorders>
            <w:tcPrChange w:id="620" w:author="Monica Calkins" w:date="2011-09-09T02:00:00Z">
              <w:tcPr>
                <w:tcW w:w="1017" w:type="dxa"/>
                <w:tcBorders>
                  <w:top w:val="single" w:sz="4" w:space="0" w:color="auto"/>
                </w:tcBorders>
              </w:tcPr>
            </w:tcPrChange>
          </w:tcPr>
          <w:p w:rsidR="007F739D" w:rsidRDefault="007F739D">
            <w:commentRangeStart w:id="621"/>
            <w:r>
              <w:t>MAN</w:t>
            </w:r>
            <w:ins w:id="622" w:author="Monica Calkins" w:date="2011-08-19T16:40:00Z">
              <w:r w:rsidR="00057AD0">
                <w:t>/HYP MAN</w:t>
              </w:r>
            </w:ins>
            <w:r>
              <w:t>1</w:t>
            </w:r>
            <w:commentRangeEnd w:id="621"/>
            <w:r w:rsidR="002169D7">
              <w:rPr>
                <w:rStyle w:val="CommentReference"/>
              </w:rPr>
              <w:commentReference w:id="621"/>
            </w:r>
          </w:p>
        </w:tc>
      </w:tr>
      <w:tr w:rsidR="00057AD0">
        <w:tc>
          <w:tcPr>
            <w:tcW w:w="816" w:type="dxa"/>
            <w:tcPrChange w:id="623" w:author="Monica Calkins" w:date="2011-09-09T02:00:00Z">
              <w:tcPr>
                <w:tcW w:w="1376" w:type="dxa"/>
              </w:tcPr>
            </w:tcPrChange>
          </w:tcPr>
          <w:p w:rsidR="007F739D" w:rsidRDefault="007F739D">
            <w:r>
              <w:t>Mania</w:t>
            </w:r>
          </w:p>
        </w:tc>
        <w:tc>
          <w:tcPr>
            <w:tcW w:w="1841" w:type="dxa"/>
            <w:gridSpan w:val="2"/>
            <w:tcPrChange w:id="624" w:author="Monica Calkins" w:date="2011-09-09T02:00:00Z">
              <w:tcPr>
                <w:tcW w:w="2421" w:type="dxa"/>
                <w:gridSpan w:val="2"/>
              </w:tcPr>
            </w:tcPrChange>
          </w:tcPr>
          <w:p w:rsidR="007F739D" w:rsidRDefault="00057AD0">
            <w:ins w:id="625" w:author="Monica Calkins" w:date="2011-08-19T16:39:00Z">
              <w:r>
                <w:t>Elated/Expansive/</w:t>
              </w:r>
              <w:proofErr w:type="spellStart"/>
              <w:r>
                <w:t>irr</w:t>
              </w:r>
              <w:proofErr w:type="spellEnd"/>
              <w:r>
                <w:t xml:space="preserve"> endorsed</w:t>
              </w:r>
            </w:ins>
            <w:ins w:id="626" w:author="Monica Calkins" w:date="2011-08-19T16:35:00Z">
              <w:r>
                <w:t xml:space="preserve"> and </w:t>
              </w:r>
            </w:ins>
            <w:ins w:id="627" w:author="Monica Calkins" w:date="2011-08-19T16:48:00Z">
              <w:r w:rsidR="00114D65">
                <w:t>1-2</w:t>
              </w:r>
            </w:ins>
            <w:del w:id="628" w:author="Monica Calkins" w:date="2011-08-19T16:48:00Z">
              <w:r w:rsidR="007F739D" w:rsidDel="00114D65">
                <w:delText>&gt;=1</w:delText>
              </w:r>
            </w:del>
            <w:r w:rsidR="007F739D">
              <w:t xml:space="preserve"> Mania symptom endorsed</w:t>
            </w:r>
          </w:p>
        </w:tc>
        <w:tc>
          <w:tcPr>
            <w:tcW w:w="4546" w:type="dxa"/>
            <w:tcPrChange w:id="629" w:author="Monica Calkins" w:date="2011-09-09T02:00:00Z">
              <w:tcPr>
                <w:tcW w:w="2976" w:type="dxa"/>
              </w:tcPr>
            </w:tcPrChange>
          </w:tcPr>
          <w:p w:rsidR="007F739D" w:rsidRDefault="00057AD0">
            <w:ins w:id="630" w:author="Monica Calkins" w:date="2011-08-19T16:35:00Z">
              <w:r>
                <w:t xml:space="preserve">(MAN001=1 or MAN005=1 </w:t>
              </w:r>
              <w:proofErr w:type="gramStart"/>
              <w:r>
                <w:t>or  MAN007</w:t>
              </w:r>
              <w:proofErr w:type="gramEnd"/>
              <w:r>
                <w:t xml:space="preserve">=1) AND </w:t>
              </w:r>
            </w:ins>
            <w:ins w:id="631" w:author="Monica Calkins" w:date="2011-08-19T16:49:00Z">
              <w:r w:rsidR="00114D65">
                <w:t>[</w:t>
              </w:r>
            </w:ins>
            <w:ins w:id="632" w:author="Monica Calkins" w:date="2011-08-19T16:35:00Z">
              <w:r>
                <w:t>(</w:t>
              </w:r>
            </w:ins>
            <w:ins w:id="633" w:author="Kathleen Merikangas" w:date="2011-08-11T02:18:00Z">
              <w:r w:rsidR="002169D7">
                <w:t>MAN002</w:t>
              </w:r>
              <w:del w:id="634" w:author="Monica Calkins" w:date="2011-08-19T16:48:00Z">
                <w:r w:rsidR="002169D7" w:rsidDel="00114D65">
                  <w:delText xml:space="preserve">=1 </w:delText>
                </w:r>
              </w:del>
            </w:ins>
            <w:ins w:id="635" w:author="Monica Calkins" w:date="2011-08-19T16:48:00Z">
              <w:r w:rsidR="00114D65">
                <w:t xml:space="preserve">+ </w:t>
              </w:r>
            </w:ins>
            <w:ins w:id="636" w:author="Kathleen Merikangas" w:date="2011-08-11T02:18:00Z">
              <w:del w:id="637" w:author="Monica Calkins" w:date="2011-08-19T16:48:00Z">
                <w:r w:rsidR="002169D7" w:rsidDel="00114D65">
                  <w:delText xml:space="preserve">or </w:delText>
                </w:r>
              </w:del>
              <w:r w:rsidR="002169D7">
                <w:t>MAN003</w:t>
              </w:r>
            </w:ins>
            <w:ins w:id="638" w:author="Monica Calkins" w:date="2011-08-19T16:48:00Z">
              <w:r w:rsidR="00114D65">
                <w:t>+</w:t>
              </w:r>
            </w:ins>
            <w:ins w:id="639" w:author="Kathleen Merikangas" w:date="2011-08-11T02:18:00Z">
              <w:del w:id="640" w:author="Monica Calkins" w:date="2011-08-19T16:48:00Z">
                <w:r w:rsidR="002169D7" w:rsidDel="00114D65">
                  <w:delText xml:space="preserve">=1 or </w:delText>
                </w:r>
              </w:del>
              <w:r w:rsidR="002169D7">
                <w:t>MAN06</w:t>
              </w:r>
            </w:ins>
            <w:ins w:id="641" w:author="Monica Calkins" w:date="2011-08-19T16:48:00Z">
              <w:r w:rsidR="00114D65">
                <w:t>+</w:t>
              </w:r>
            </w:ins>
            <w:ins w:id="642" w:author="Kathleen Merikangas" w:date="2011-08-11T02:18:00Z">
              <w:del w:id="643" w:author="Monica Calkins" w:date="2011-08-19T16:48:00Z">
                <w:r w:rsidR="002169D7" w:rsidDel="00114D65">
                  <w:delText xml:space="preserve">=1 or </w:delText>
                </w:r>
              </w:del>
              <w:del w:id="644" w:author="Monica Calkins" w:date="2011-08-19T16:35:00Z">
                <w:r w:rsidR="002169D7" w:rsidDel="00057AD0">
                  <w:delText>[</w:delText>
                </w:r>
              </w:del>
            </w:ins>
            <w:r w:rsidR="007F739D">
              <w:t>MAN021</w:t>
            </w:r>
            <w:ins w:id="645" w:author="Monica Calkins" w:date="2011-08-19T16:48:00Z">
              <w:r w:rsidR="00114D65">
                <w:t>+</w:t>
              </w:r>
            </w:ins>
            <w:del w:id="646" w:author="Monica Calkins" w:date="2011-08-19T16:48:00Z">
              <w:r w:rsidR="007F739D" w:rsidDel="00114D65">
                <w:delText xml:space="preserve">=1 or </w:delText>
              </w:r>
            </w:del>
            <w:r w:rsidR="007F739D">
              <w:t>MAN022</w:t>
            </w:r>
            <w:ins w:id="647" w:author="Monica Calkins" w:date="2011-08-19T16:48:00Z">
              <w:r w:rsidR="00114D65">
                <w:t>+</w:t>
              </w:r>
            </w:ins>
            <w:del w:id="648" w:author="Monica Calkins" w:date="2011-08-19T16:48:00Z">
              <w:r w:rsidR="007F739D" w:rsidDel="00114D65">
                <w:delText xml:space="preserve">=1 or </w:delText>
              </w:r>
            </w:del>
            <w:r w:rsidR="007F739D">
              <w:t>MAN023</w:t>
            </w:r>
            <w:ins w:id="649" w:author="Monica Calkins" w:date="2011-08-19T16:48:00Z">
              <w:r w:rsidR="00114D65">
                <w:t>+</w:t>
              </w:r>
            </w:ins>
            <w:del w:id="650" w:author="Monica Calkins" w:date="2011-08-19T16:48:00Z">
              <w:r w:rsidR="007F739D" w:rsidDel="00114D65">
                <w:delText xml:space="preserve">=1 or </w:delText>
              </w:r>
            </w:del>
            <w:r w:rsidR="007F739D">
              <w:t>MAN024</w:t>
            </w:r>
            <w:ins w:id="651" w:author="Monica Calkins" w:date="2011-08-19T16:48:00Z">
              <w:r w:rsidR="00114D65">
                <w:t>+</w:t>
              </w:r>
            </w:ins>
            <w:del w:id="652" w:author="Monica Calkins" w:date="2011-08-19T16:48:00Z">
              <w:r w:rsidR="007F739D" w:rsidDel="00114D65">
                <w:delText xml:space="preserve">=1 or </w:delText>
              </w:r>
            </w:del>
            <w:r w:rsidR="007F739D">
              <w:t>MAN025</w:t>
            </w:r>
            <w:ins w:id="653" w:author="Monica Calkins" w:date="2011-08-19T16:48:00Z">
              <w:r w:rsidR="00114D65">
                <w:t>+</w:t>
              </w:r>
            </w:ins>
            <w:del w:id="654" w:author="Monica Calkins" w:date="2011-08-19T16:48:00Z">
              <w:r w:rsidR="007F739D" w:rsidDel="00114D65">
                <w:delText xml:space="preserve">=1 or </w:delText>
              </w:r>
            </w:del>
            <w:r w:rsidR="007F739D">
              <w:t>MAN026</w:t>
            </w:r>
            <w:ins w:id="655" w:author="Monica Calkins" w:date="2011-08-19T16:49:00Z">
              <w:r w:rsidR="00114D65">
                <w:t>)] &gt;1 and &lt;=2</w:t>
              </w:r>
            </w:ins>
            <w:del w:id="656" w:author="Monica Calkins" w:date="2011-08-19T16:49:00Z">
              <w:r w:rsidR="007F739D" w:rsidDel="00114D65">
                <w:delText>=1</w:delText>
              </w:r>
            </w:del>
            <w:ins w:id="657" w:author="Kathleen Merikangas" w:date="2011-08-11T02:20:00Z">
              <w:r w:rsidR="002169D7">
                <w:t>]</w:t>
              </w:r>
            </w:ins>
          </w:p>
        </w:tc>
        <w:tc>
          <w:tcPr>
            <w:tcW w:w="572" w:type="dxa"/>
            <w:tcPrChange w:id="658" w:author="Monica Calkins" w:date="2011-09-09T02:00:00Z">
              <w:tcPr>
                <w:tcW w:w="985" w:type="dxa"/>
              </w:tcPr>
            </w:tcPrChange>
          </w:tcPr>
          <w:p w:rsidR="007F739D" w:rsidRDefault="007F739D">
            <w:r>
              <w:t>P</w:t>
            </w:r>
          </w:p>
        </w:tc>
        <w:tc>
          <w:tcPr>
            <w:tcW w:w="1081" w:type="dxa"/>
            <w:tcPrChange w:id="659" w:author="Monica Calkins" w:date="2011-09-09T02:00:00Z">
              <w:tcPr>
                <w:tcW w:w="1017" w:type="dxa"/>
              </w:tcPr>
            </w:tcPrChange>
          </w:tcPr>
          <w:p w:rsidR="007F739D" w:rsidRDefault="000C78FD">
            <w:r>
              <w:t>MAN</w:t>
            </w:r>
            <w:ins w:id="660" w:author="Monica Calkins" w:date="2011-08-19T16:40:00Z">
              <w:r w:rsidR="00057AD0">
                <w:t>/HYPMAN</w:t>
              </w:r>
            </w:ins>
            <w:r>
              <w:t>2</w:t>
            </w:r>
          </w:p>
        </w:tc>
      </w:tr>
      <w:tr w:rsidR="00057AD0">
        <w:trPr>
          <w:ins w:id="661" w:author="Monica Calkins" w:date="2011-08-19T16:34:00Z"/>
        </w:trPr>
        <w:tc>
          <w:tcPr>
            <w:tcW w:w="816" w:type="dxa"/>
            <w:tcPrChange w:id="662" w:author="Monica Calkins" w:date="2011-09-09T02:00:00Z">
              <w:tcPr>
                <w:tcW w:w="1376" w:type="dxa"/>
              </w:tcPr>
            </w:tcPrChange>
          </w:tcPr>
          <w:p w:rsidR="00057AD0" w:rsidRDefault="00057AD0">
            <w:pPr>
              <w:rPr>
                <w:ins w:id="663" w:author="Monica Calkins" w:date="2011-08-19T16:34:00Z"/>
              </w:rPr>
            </w:pPr>
            <w:ins w:id="664" w:author="Monica Calkins" w:date="2011-08-19T16:34:00Z">
              <w:r>
                <w:t>Mania</w:t>
              </w:r>
            </w:ins>
          </w:p>
        </w:tc>
        <w:tc>
          <w:tcPr>
            <w:tcW w:w="1841" w:type="dxa"/>
            <w:gridSpan w:val="2"/>
            <w:tcPrChange w:id="665" w:author="Monica Calkins" w:date="2011-09-09T02:00:00Z">
              <w:tcPr>
                <w:tcW w:w="2421" w:type="dxa"/>
                <w:gridSpan w:val="2"/>
              </w:tcPr>
            </w:tcPrChange>
          </w:tcPr>
          <w:p w:rsidR="00057AD0" w:rsidRDefault="00057AD0">
            <w:pPr>
              <w:rPr>
                <w:ins w:id="666" w:author="Monica Calkins" w:date="2011-08-19T16:34:00Z"/>
              </w:rPr>
            </w:pPr>
            <w:ins w:id="667" w:author="Monica Calkins" w:date="2011-08-19T16:42:00Z">
              <w:r>
                <w:t>Elated/Expansive/</w:t>
              </w:r>
              <w:proofErr w:type="spellStart"/>
              <w:r>
                <w:t>irr</w:t>
              </w:r>
              <w:proofErr w:type="spellEnd"/>
              <w:r>
                <w:t xml:space="preserve"> endorsed AND &gt;=3 Mania symptoms endorsed</w:t>
              </w:r>
            </w:ins>
            <w:ins w:id="668" w:author="Monica Calkins" w:date="2011-08-19T16:43:00Z">
              <w:r>
                <w:t xml:space="preserve"> AND </w:t>
              </w:r>
            </w:ins>
            <w:ins w:id="669" w:author="Monica Calkins" w:date="2011-08-19T16:50:00Z">
              <w:r w:rsidR="00114D65">
                <w:t xml:space="preserve">observable by others AND unequivocal change AND </w:t>
              </w:r>
            </w:ins>
            <w:ins w:id="670" w:author="Monica Calkins" w:date="2011-08-19T16:43:00Z">
              <w:r>
                <w:t>DURATION &gt;=7 days</w:t>
              </w:r>
            </w:ins>
          </w:p>
        </w:tc>
        <w:tc>
          <w:tcPr>
            <w:tcW w:w="4546" w:type="dxa"/>
            <w:tcPrChange w:id="671" w:author="Monica Calkins" w:date="2011-09-09T02:00:00Z">
              <w:tcPr>
                <w:tcW w:w="2976" w:type="dxa"/>
              </w:tcPr>
            </w:tcPrChange>
          </w:tcPr>
          <w:p w:rsidR="00057AD0" w:rsidRDefault="00057AD0" w:rsidP="00114D65">
            <w:pPr>
              <w:rPr>
                <w:ins w:id="672" w:author="Monica Calkins" w:date="2011-08-19T16:34:00Z"/>
              </w:rPr>
            </w:pPr>
            <w:ins w:id="673" w:author="Monica Calkins" w:date="2011-08-19T16:43:00Z">
              <w:r>
                <w:t xml:space="preserve">(MAN001=1 or MAN005=1 </w:t>
              </w:r>
              <w:proofErr w:type="gramStart"/>
              <w:r>
                <w:t>or  MAN</w:t>
              </w:r>
              <w:r w:rsidR="00114D65">
                <w:t>007</w:t>
              </w:r>
              <w:proofErr w:type="gramEnd"/>
              <w:r w:rsidR="00114D65">
                <w:t>=1) AND (MAN002+ MAN003+MAN06+MAN021+MAN022+MAN023+MAN024+MAN025+MAN026&gt;=3</w:t>
              </w:r>
              <w:proofErr w:type="gramStart"/>
              <w:r>
                <w:t xml:space="preserve">] </w:t>
              </w:r>
            </w:ins>
            <w:ins w:id="674" w:author="Monica Calkins" w:date="2011-08-19T16:46:00Z">
              <w:r w:rsidR="00114D65">
                <w:t xml:space="preserve"> AND</w:t>
              </w:r>
              <w:proofErr w:type="gramEnd"/>
              <w:r w:rsidR="00114D65">
                <w:t xml:space="preserve"> </w:t>
              </w:r>
            </w:ins>
            <w:ins w:id="675" w:author="Monica Calkins" w:date="2011-08-19T16:51:00Z">
              <w:r w:rsidR="00114D65">
                <w:t>MAN09=1 AND MAN08=1</w:t>
              </w:r>
            </w:ins>
            <w:ins w:id="676" w:author="Monica Calkins" w:date="2011-08-19T16:52:00Z">
              <w:r w:rsidR="00114D65">
                <w:t xml:space="preserve"> AND </w:t>
              </w:r>
              <w:commentRangeStart w:id="677"/>
              <w:r w:rsidR="00114D65">
                <w:t>MAN055&gt;=7</w:t>
              </w:r>
            </w:ins>
            <w:commentRangeEnd w:id="677"/>
            <w:r w:rsidR="00FD143F">
              <w:rPr>
                <w:rStyle w:val="CommentReference"/>
                <w:vanish/>
              </w:rPr>
              <w:commentReference w:id="677"/>
            </w:r>
          </w:p>
        </w:tc>
        <w:tc>
          <w:tcPr>
            <w:tcW w:w="572" w:type="dxa"/>
            <w:tcPrChange w:id="679" w:author="Monica Calkins" w:date="2011-09-09T02:00:00Z">
              <w:tcPr>
                <w:tcW w:w="985" w:type="dxa"/>
              </w:tcPr>
            </w:tcPrChange>
          </w:tcPr>
          <w:p w:rsidR="00057AD0" w:rsidRDefault="00057AD0">
            <w:pPr>
              <w:rPr>
                <w:ins w:id="680" w:author="Monica Calkins" w:date="2011-08-19T16:34:00Z"/>
              </w:rPr>
            </w:pPr>
          </w:p>
        </w:tc>
        <w:tc>
          <w:tcPr>
            <w:tcW w:w="1081" w:type="dxa"/>
            <w:tcPrChange w:id="681" w:author="Monica Calkins" w:date="2011-09-09T02:00:00Z">
              <w:tcPr>
                <w:tcW w:w="1017" w:type="dxa"/>
              </w:tcPr>
            </w:tcPrChange>
          </w:tcPr>
          <w:p w:rsidR="00057AD0" w:rsidRDefault="00057AD0">
            <w:pPr>
              <w:rPr>
                <w:ins w:id="682" w:author="Monica Calkins" w:date="2011-08-19T16:34:00Z"/>
              </w:rPr>
            </w:pPr>
            <w:ins w:id="683" w:author="Monica Calkins" w:date="2011-08-19T16:34:00Z">
              <w:r>
                <w:t>MAN3</w:t>
              </w:r>
            </w:ins>
          </w:p>
        </w:tc>
      </w:tr>
      <w:tr w:rsidR="00057AD0">
        <w:tc>
          <w:tcPr>
            <w:tcW w:w="816" w:type="dxa"/>
            <w:tcPrChange w:id="684" w:author="Monica Calkins" w:date="2011-09-09T02:00:00Z">
              <w:tcPr>
                <w:tcW w:w="1376" w:type="dxa"/>
              </w:tcPr>
            </w:tcPrChange>
          </w:tcPr>
          <w:p w:rsidR="007F739D" w:rsidRDefault="007F739D">
            <w:r>
              <w:t>Mania</w:t>
            </w:r>
          </w:p>
        </w:tc>
        <w:tc>
          <w:tcPr>
            <w:tcW w:w="1841" w:type="dxa"/>
            <w:gridSpan w:val="2"/>
            <w:tcPrChange w:id="685" w:author="Monica Calkins" w:date="2011-09-09T02:00:00Z">
              <w:tcPr>
                <w:tcW w:w="2421" w:type="dxa"/>
                <w:gridSpan w:val="2"/>
              </w:tcPr>
            </w:tcPrChange>
          </w:tcPr>
          <w:p w:rsidR="007F739D" w:rsidRDefault="00114D65">
            <w:ins w:id="686" w:author="Monica Calkins" w:date="2011-08-19T16:52:00Z">
              <w:r>
                <w:t>Elated/Expansive/</w:t>
              </w:r>
              <w:proofErr w:type="spellStart"/>
              <w:r>
                <w:t>irr</w:t>
              </w:r>
              <w:proofErr w:type="spellEnd"/>
              <w:r>
                <w:t xml:space="preserve"> endorsed AND &gt;=3 Mania symptoms endorsed AND observable by others AND unequivocal change AND DURATION &gt;=7 days AND</w:t>
              </w:r>
            </w:ins>
            <w:ins w:id="687" w:author="Monica Calkins" w:date="2011-08-19T16:53:00Z">
              <w:r>
                <w:t xml:space="preserve"> </w:t>
              </w:r>
              <w:proofErr w:type="spellStart"/>
              <w:r>
                <w:t>imprmt</w:t>
              </w:r>
              <w:proofErr w:type="spellEnd"/>
              <w:r>
                <w:t xml:space="preserve"> or distress &gt;=5</w:t>
              </w:r>
            </w:ins>
            <w:del w:id="688" w:author="Monica Calkins" w:date="2011-08-19T16:52:00Z">
              <w:r w:rsidR="007F739D" w:rsidDel="00114D65">
                <w:delText>Distress/Imprmt</w:delText>
              </w:r>
              <w:r w:rsidR="000C78FD" w:rsidDel="00114D65">
                <w:delText xml:space="preserve"> significant</w:delText>
              </w:r>
            </w:del>
          </w:p>
        </w:tc>
        <w:tc>
          <w:tcPr>
            <w:tcW w:w="4546" w:type="dxa"/>
            <w:tcPrChange w:id="689" w:author="Monica Calkins" w:date="2011-09-09T02:00:00Z">
              <w:tcPr>
                <w:tcW w:w="2976" w:type="dxa"/>
              </w:tcPr>
            </w:tcPrChange>
          </w:tcPr>
          <w:p w:rsidR="007F739D" w:rsidRDefault="00114D65">
            <w:ins w:id="690" w:author="Monica Calkins" w:date="2011-08-19T16:53:00Z">
              <w:r>
                <w:t xml:space="preserve">(MAN001=1 or MAN005=1 </w:t>
              </w:r>
              <w:proofErr w:type="gramStart"/>
              <w:r>
                <w:t>or  MAN007</w:t>
              </w:r>
              <w:proofErr w:type="gramEnd"/>
              <w:r>
                <w:t>=1) AND (MAN002+ MAN003+MAN06+MAN021+MAN022+MAN023+MAN024+MAN025+MAN026&gt;=3</w:t>
              </w:r>
              <w:proofErr w:type="gramStart"/>
              <w:r>
                <w:t>]  AND</w:t>
              </w:r>
              <w:proofErr w:type="gramEnd"/>
              <w:r>
                <w:t xml:space="preserve"> MAN0</w:t>
              </w:r>
            </w:ins>
            <w:ins w:id="691" w:author="Monica Calkins" w:date="2011-09-20T01:28:00Z">
              <w:r w:rsidR="002D00F0">
                <w:t>0</w:t>
              </w:r>
            </w:ins>
            <w:ins w:id="692" w:author="Monica Calkins" w:date="2011-08-19T16:53:00Z">
              <w:r>
                <w:t>9=1 AND MAN0</w:t>
              </w:r>
            </w:ins>
            <w:ins w:id="693" w:author="Monica Calkins" w:date="2011-09-20T01:28:00Z">
              <w:r w:rsidR="002D00F0">
                <w:t>0</w:t>
              </w:r>
            </w:ins>
            <w:ins w:id="694" w:author="Monica Calkins" w:date="2011-08-19T16:53:00Z">
              <w:r>
                <w:t>8=1 AND MAN055&gt;=7 AND (</w:t>
              </w:r>
            </w:ins>
            <w:r w:rsidR="007F739D">
              <w:t xml:space="preserve">MAN030 </w:t>
            </w:r>
            <w:r w:rsidR="0038652A">
              <w:rPr>
                <w:rFonts w:ascii="Cambria" w:hAnsi="Cambria"/>
              </w:rPr>
              <w:t xml:space="preserve">≥ </w:t>
            </w:r>
            <w:ins w:id="695" w:author="Monica Calkins" w:date="2011-08-19T16:53:00Z">
              <w:r>
                <w:rPr>
                  <w:rFonts w:ascii="Cambria" w:hAnsi="Cambria"/>
                </w:rPr>
                <w:t>5</w:t>
              </w:r>
            </w:ins>
            <w:del w:id="696" w:author="Monica Calkins" w:date="2011-08-19T16:53:00Z">
              <w:r w:rsidR="0038652A" w:rsidDel="00114D65">
                <w:rPr>
                  <w:rFonts w:ascii="Cambria" w:hAnsi="Cambria"/>
                </w:rPr>
                <w:delText>8</w:delText>
              </w:r>
            </w:del>
            <w:r w:rsidR="0038652A">
              <w:rPr>
                <w:rFonts w:ascii="Cambria" w:hAnsi="Cambria"/>
              </w:rPr>
              <w:t xml:space="preserve"> </w:t>
            </w:r>
            <w:ins w:id="697" w:author="Monica Calkins" w:date="2011-08-19T16:53:00Z">
              <w:r>
                <w:rPr>
                  <w:rFonts w:ascii="Cambria" w:hAnsi="Cambria"/>
                </w:rPr>
                <w:t>OR</w:t>
              </w:r>
            </w:ins>
            <w:del w:id="698" w:author="Monica Calkins" w:date="2011-08-19T16:53:00Z">
              <w:r w:rsidR="0038652A" w:rsidDel="00114D65">
                <w:rPr>
                  <w:rFonts w:ascii="Cambria" w:hAnsi="Cambria"/>
                </w:rPr>
                <w:delText>AND</w:delText>
              </w:r>
            </w:del>
            <w:r w:rsidR="007F739D">
              <w:rPr>
                <w:rFonts w:ascii="Cambria" w:hAnsi="Cambria"/>
              </w:rPr>
              <w:t xml:space="preserve"> MAN040≥ </w:t>
            </w:r>
            <w:ins w:id="699" w:author="Monica Calkins" w:date="2011-08-19T16:53:00Z">
              <w:r>
                <w:rPr>
                  <w:rFonts w:ascii="Cambria" w:hAnsi="Cambria"/>
                </w:rPr>
                <w:t>5</w:t>
              </w:r>
            </w:ins>
            <w:ins w:id="700" w:author="Monica Calkins" w:date="2011-08-19T16:54:00Z">
              <w:r>
                <w:rPr>
                  <w:rFonts w:ascii="Cambria" w:hAnsi="Cambria"/>
                </w:rPr>
                <w:t>)</w:t>
              </w:r>
            </w:ins>
            <w:del w:id="701" w:author="Monica Calkins" w:date="2011-08-19T16:53:00Z">
              <w:r w:rsidR="007F739D" w:rsidDel="00114D65">
                <w:rPr>
                  <w:rFonts w:ascii="Cambria" w:hAnsi="Cambria"/>
                </w:rPr>
                <w:delText>8</w:delText>
              </w:r>
            </w:del>
          </w:p>
        </w:tc>
        <w:tc>
          <w:tcPr>
            <w:tcW w:w="572" w:type="dxa"/>
            <w:tcPrChange w:id="702" w:author="Monica Calkins" w:date="2011-09-09T02:00:00Z">
              <w:tcPr>
                <w:tcW w:w="985" w:type="dxa"/>
              </w:tcPr>
            </w:tcPrChange>
          </w:tcPr>
          <w:p w:rsidR="007F739D" w:rsidRDefault="007F739D">
            <w:r>
              <w:t>P</w:t>
            </w:r>
          </w:p>
        </w:tc>
        <w:tc>
          <w:tcPr>
            <w:tcW w:w="1081" w:type="dxa"/>
            <w:tcPrChange w:id="703" w:author="Monica Calkins" w:date="2011-09-09T02:00:00Z">
              <w:tcPr>
                <w:tcW w:w="1017" w:type="dxa"/>
              </w:tcPr>
            </w:tcPrChange>
          </w:tcPr>
          <w:p w:rsidR="007F739D" w:rsidRDefault="000C78FD">
            <w:commentRangeStart w:id="704"/>
            <w:commentRangeStart w:id="705"/>
            <w:r>
              <w:t>MAN4</w:t>
            </w:r>
            <w:commentRangeEnd w:id="704"/>
            <w:r w:rsidR="003B7CC0">
              <w:rPr>
                <w:rStyle w:val="CommentReference"/>
              </w:rPr>
              <w:commentReference w:id="704"/>
            </w:r>
            <w:commentRangeEnd w:id="705"/>
            <w:r w:rsidR="003B7CC0">
              <w:rPr>
                <w:rStyle w:val="CommentReference"/>
              </w:rPr>
              <w:commentReference w:id="705"/>
            </w:r>
          </w:p>
        </w:tc>
      </w:tr>
      <w:tr w:rsidR="00057AD0">
        <w:trPr>
          <w:ins w:id="706" w:author="Monica Calkins" w:date="2011-08-19T16:38:00Z"/>
        </w:trPr>
        <w:tc>
          <w:tcPr>
            <w:tcW w:w="816" w:type="dxa"/>
            <w:tcPrChange w:id="707" w:author="Monica Calkins" w:date="2011-09-09T02:00:00Z">
              <w:tcPr>
                <w:tcW w:w="1376" w:type="dxa"/>
              </w:tcPr>
            </w:tcPrChange>
          </w:tcPr>
          <w:p w:rsidR="00057AD0" w:rsidRDefault="00057AD0">
            <w:pPr>
              <w:rPr>
                <w:ins w:id="708" w:author="Monica Calkins" w:date="2011-08-19T16:38:00Z"/>
              </w:rPr>
            </w:pPr>
            <w:ins w:id="709" w:author="Monica Calkins" w:date="2011-08-19T16:38:00Z">
              <w:r>
                <w:t>Hypomania</w:t>
              </w:r>
            </w:ins>
          </w:p>
        </w:tc>
        <w:tc>
          <w:tcPr>
            <w:tcW w:w="1841" w:type="dxa"/>
            <w:gridSpan w:val="2"/>
            <w:tcPrChange w:id="710" w:author="Monica Calkins" w:date="2011-09-09T02:00:00Z">
              <w:tcPr>
                <w:tcW w:w="2421" w:type="dxa"/>
                <w:gridSpan w:val="2"/>
              </w:tcPr>
            </w:tcPrChange>
          </w:tcPr>
          <w:p w:rsidR="00057AD0" w:rsidRDefault="008F11BC">
            <w:pPr>
              <w:rPr>
                <w:ins w:id="711" w:author="Monica Calkins" w:date="2011-08-19T16:38:00Z"/>
              </w:rPr>
            </w:pPr>
            <w:ins w:id="712" w:author="Monica Calkins" w:date="2011-08-19T16:56:00Z">
              <w:r>
                <w:t>Elated/Expansive/</w:t>
              </w:r>
              <w:proofErr w:type="spellStart"/>
              <w:r>
                <w:t>irr</w:t>
              </w:r>
              <w:proofErr w:type="spellEnd"/>
              <w:r>
                <w:t xml:space="preserve"> endorsed AND &gt;=3 Mania symptoms endorsed AND observable by others AND uneq</w:t>
              </w:r>
              <w:r w:rsidR="00E512A3">
                <w:t>uivocal change AND DURATION =4-6</w:t>
              </w:r>
              <w:r>
                <w:t xml:space="preserve"> days AND </w:t>
              </w:r>
            </w:ins>
            <w:ins w:id="713" w:author="Monica Calkins" w:date="2011-08-19T16:57:00Z">
              <w:r>
                <w:t xml:space="preserve">NO significant </w:t>
              </w:r>
              <w:proofErr w:type="spellStart"/>
              <w:r>
                <w:t>imprmt</w:t>
              </w:r>
            </w:ins>
            <w:proofErr w:type="spellEnd"/>
          </w:p>
        </w:tc>
        <w:tc>
          <w:tcPr>
            <w:tcW w:w="4546" w:type="dxa"/>
            <w:tcPrChange w:id="714" w:author="Monica Calkins" w:date="2011-09-09T02:00:00Z">
              <w:tcPr>
                <w:tcW w:w="2976" w:type="dxa"/>
              </w:tcPr>
            </w:tcPrChange>
          </w:tcPr>
          <w:p w:rsidR="00057AD0" w:rsidRDefault="008F11BC">
            <w:pPr>
              <w:rPr>
                <w:ins w:id="715" w:author="Monica Calkins" w:date="2011-08-19T16:38:00Z"/>
                <w:highlight w:val="cyan"/>
              </w:rPr>
            </w:pPr>
            <w:ins w:id="716" w:author="Monica Calkins" w:date="2011-08-19T16:57:00Z">
              <w:r>
                <w:t xml:space="preserve">MAN001=1 or MAN005=1 </w:t>
              </w:r>
              <w:proofErr w:type="gramStart"/>
              <w:r>
                <w:t>or  MAN007</w:t>
              </w:r>
              <w:proofErr w:type="gramEnd"/>
              <w:r>
                <w:t xml:space="preserve">=1) AND (MAN002+ MAN003+MAN06+MAN021+MAN022+MAN023+MAN024+MAN025+MAN026&gt;=3]  AND MAN09=1 AND MAN08=1 AND </w:t>
              </w:r>
            </w:ins>
            <w:ins w:id="717" w:author="Monica Calkins" w:date="2011-08-19T16:58:00Z">
              <w:r>
                <w:t>(</w:t>
              </w:r>
            </w:ins>
            <w:ins w:id="718" w:author="Monica Calkins" w:date="2011-08-19T16:57:00Z">
              <w:r>
                <w:t>MAN055 =4, 5, or 6</w:t>
              </w:r>
            </w:ins>
            <w:ins w:id="719" w:author="Monica Calkins" w:date="2011-08-19T16:58:00Z">
              <w:r>
                <w:t>) AND MAN040&lt;5</w:t>
              </w:r>
            </w:ins>
          </w:p>
        </w:tc>
        <w:tc>
          <w:tcPr>
            <w:tcW w:w="572" w:type="dxa"/>
            <w:tcPrChange w:id="720" w:author="Monica Calkins" w:date="2011-09-09T02:00:00Z">
              <w:tcPr>
                <w:tcW w:w="985" w:type="dxa"/>
              </w:tcPr>
            </w:tcPrChange>
          </w:tcPr>
          <w:p w:rsidR="00057AD0" w:rsidRDefault="00057AD0">
            <w:pPr>
              <w:rPr>
                <w:ins w:id="721" w:author="Monica Calkins" w:date="2011-08-19T16:38:00Z"/>
              </w:rPr>
            </w:pPr>
          </w:p>
        </w:tc>
        <w:tc>
          <w:tcPr>
            <w:tcW w:w="1081" w:type="dxa"/>
            <w:tcPrChange w:id="722" w:author="Monica Calkins" w:date="2011-09-09T02:00:00Z">
              <w:tcPr>
                <w:tcW w:w="1017" w:type="dxa"/>
              </w:tcPr>
            </w:tcPrChange>
          </w:tcPr>
          <w:p w:rsidR="00057AD0" w:rsidRDefault="008F11BC">
            <w:pPr>
              <w:rPr>
                <w:ins w:id="723" w:author="Monica Calkins" w:date="2011-08-19T16:38:00Z"/>
              </w:rPr>
            </w:pPr>
            <w:commentRangeStart w:id="724"/>
            <w:ins w:id="725" w:author="Monica Calkins" w:date="2011-08-19T16:56:00Z">
              <w:r>
                <w:t>HYP4</w:t>
              </w:r>
            </w:ins>
            <w:commentRangeEnd w:id="724"/>
            <w:r w:rsidR="00E51457">
              <w:rPr>
                <w:rStyle w:val="CommentReference"/>
                <w:vanish/>
              </w:rPr>
              <w:commentReference w:id="724"/>
            </w:r>
          </w:p>
        </w:tc>
      </w:tr>
      <w:tr w:rsidR="00057AD0">
        <w:tc>
          <w:tcPr>
            <w:tcW w:w="816" w:type="dxa"/>
            <w:tcBorders>
              <w:bottom w:val="single" w:sz="4" w:space="0" w:color="auto"/>
            </w:tcBorders>
            <w:tcPrChange w:id="726" w:author="Monica Calkins" w:date="2011-09-09T02:00:00Z">
              <w:tcPr>
                <w:tcW w:w="1376" w:type="dxa"/>
                <w:tcBorders>
                  <w:bottom w:val="single" w:sz="4" w:space="0" w:color="auto"/>
                </w:tcBorders>
              </w:tcPr>
            </w:tcPrChange>
          </w:tcPr>
          <w:p w:rsidR="000C78FD" w:rsidRDefault="000C78FD">
            <w:commentRangeStart w:id="727"/>
            <w:r>
              <w:t xml:space="preserve">Either </w:t>
            </w:r>
            <w:commentRangeEnd w:id="727"/>
            <w:r w:rsidR="009E19F0">
              <w:rPr>
                <w:rStyle w:val="CommentReference"/>
                <w:vanish/>
              </w:rPr>
              <w:commentReference w:id="727"/>
            </w:r>
            <w:r>
              <w:t>Mood significant</w:t>
            </w:r>
          </w:p>
        </w:tc>
        <w:tc>
          <w:tcPr>
            <w:tcW w:w="1841" w:type="dxa"/>
            <w:gridSpan w:val="2"/>
            <w:tcBorders>
              <w:bottom w:val="single" w:sz="4" w:space="0" w:color="auto"/>
            </w:tcBorders>
            <w:tcPrChange w:id="728" w:author="Monica Calkins" w:date="2011-09-09T02:00:00Z">
              <w:tcPr>
                <w:tcW w:w="2421" w:type="dxa"/>
                <w:gridSpan w:val="2"/>
                <w:tcBorders>
                  <w:bottom w:val="single" w:sz="4" w:space="0" w:color="auto"/>
                </w:tcBorders>
              </w:tcPr>
            </w:tcPrChange>
          </w:tcPr>
          <w:p w:rsidR="000C78FD" w:rsidRDefault="000C78FD" w:rsidP="008F11BC">
            <w:r>
              <w:t xml:space="preserve">Either </w:t>
            </w:r>
            <w:del w:id="729" w:author="Monica Calkins" w:date="2011-08-19T16:59:00Z">
              <w:r w:rsidDel="008F11BC">
                <w:delText xml:space="preserve">mood </w:delText>
              </w:r>
            </w:del>
            <w:ins w:id="730" w:author="Monica Calkins" w:date="2011-08-19T16:59:00Z">
              <w:r w:rsidR="008F11BC">
                <w:t xml:space="preserve">depression or mania </w:t>
              </w:r>
            </w:ins>
            <w:r>
              <w:t>level 4</w:t>
            </w:r>
          </w:p>
        </w:tc>
        <w:tc>
          <w:tcPr>
            <w:tcW w:w="4546" w:type="dxa"/>
            <w:tcBorders>
              <w:bottom w:val="single" w:sz="4" w:space="0" w:color="auto"/>
            </w:tcBorders>
            <w:tcPrChange w:id="731" w:author="Monica Calkins" w:date="2011-09-09T02:00:00Z">
              <w:tcPr>
                <w:tcW w:w="2976" w:type="dxa"/>
                <w:tcBorders>
                  <w:bottom w:val="single" w:sz="4" w:space="0" w:color="auto"/>
                </w:tcBorders>
              </w:tcPr>
            </w:tcPrChange>
          </w:tcPr>
          <w:p w:rsidR="000C78FD" w:rsidRDefault="000C78FD">
            <w:r>
              <w:t>DEP4=1 or MAN4=1</w:t>
            </w:r>
          </w:p>
        </w:tc>
        <w:tc>
          <w:tcPr>
            <w:tcW w:w="572" w:type="dxa"/>
            <w:tcBorders>
              <w:bottom w:val="single" w:sz="4" w:space="0" w:color="auto"/>
            </w:tcBorders>
            <w:tcPrChange w:id="732" w:author="Monica Calkins" w:date="2011-09-09T02:00:00Z">
              <w:tcPr>
                <w:tcW w:w="985" w:type="dxa"/>
                <w:tcBorders>
                  <w:bottom w:val="single" w:sz="4" w:space="0" w:color="auto"/>
                </w:tcBorders>
              </w:tcPr>
            </w:tcPrChange>
          </w:tcPr>
          <w:p w:rsidR="000C78FD" w:rsidRDefault="000C78FD"/>
        </w:tc>
        <w:tc>
          <w:tcPr>
            <w:tcW w:w="1081" w:type="dxa"/>
            <w:tcBorders>
              <w:bottom w:val="single" w:sz="4" w:space="0" w:color="auto"/>
            </w:tcBorders>
            <w:tcPrChange w:id="733" w:author="Monica Calkins" w:date="2011-09-09T02:00:00Z">
              <w:tcPr>
                <w:tcW w:w="1017" w:type="dxa"/>
                <w:tcBorders>
                  <w:bottom w:val="single" w:sz="4" w:space="0" w:color="auto"/>
                </w:tcBorders>
              </w:tcPr>
            </w:tcPrChange>
          </w:tcPr>
          <w:p w:rsidR="000C78FD" w:rsidRDefault="000C78FD">
            <w:commentRangeStart w:id="734"/>
            <w:r>
              <w:t>MOOD4</w:t>
            </w:r>
            <w:commentRangeEnd w:id="734"/>
            <w:r w:rsidR="009A5E9A">
              <w:rPr>
                <w:rStyle w:val="CommentReference"/>
                <w:vanish/>
              </w:rPr>
              <w:commentReference w:id="734"/>
            </w:r>
          </w:p>
        </w:tc>
      </w:tr>
    </w:tbl>
    <w:p w:rsidR="00A033D1" w:rsidRDefault="00A033D1" w:rsidP="001B4FA7"/>
    <w:p w:rsidR="00A033D1" w:rsidRPr="00A033D1" w:rsidRDefault="00A033D1" w:rsidP="00A033D1">
      <w:pPr>
        <w:pStyle w:val="Heading2"/>
        <w:rPr>
          <w:color w:val="auto"/>
        </w:rPr>
      </w:pPr>
      <w:r>
        <w:rPr>
          <w:color w:val="auto"/>
        </w:rPr>
        <w:t>Psychosis</w:t>
      </w:r>
    </w:p>
    <w:p w:rsidR="00903BB8" w:rsidRDefault="00903BB8" w:rsidP="001B4FA7"/>
    <w:tbl>
      <w:tblPr>
        <w:tblW w:w="0" w:type="auto"/>
        <w:tblLayout w:type="fixed"/>
        <w:tblLook w:val="00BF"/>
      </w:tblPr>
      <w:tblGrid>
        <w:gridCol w:w="803"/>
        <w:gridCol w:w="2005"/>
        <w:gridCol w:w="4410"/>
        <w:gridCol w:w="896"/>
        <w:gridCol w:w="742"/>
      </w:tblGrid>
      <w:tr w:rsidR="00430C4D" w:rsidRPr="000C78FD">
        <w:tc>
          <w:tcPr>
            <w:tcW w:w="803" w:type="dxa"/>
            <w:tcBorders>
              <w:top w:val="single" w:sz="4" w:space="0" w:color="auto"/>
              <w:bottom w:val="single" w:sz="4" w:space="0" w:color="auto"/>
            </w:tcBorders>
          </w:tcPr>
          <w:p w:rsidR="00070274" w:rsidRPr="000C78FD" w:rsidRDefault="00070274">
            <w:pPr>
              <w:rPr>
                <w:b/>
              </w:rPr>
            </w:pPr>
            <w:r w:rsidRPr="000C78FD">
              <w:rPr>
                <w:b/>
              </w:rPr>
              <w:t>Subcategory</w:t>
            </w:r>
          </w:p>
        </w:tc>
        <w:tc>
          <w:tcPr>
            <w:tcW w:w="2005" w:type="dxa"/>
            <w:tcBorders>
              <w:top w:val="single" w:sz="4" w:space="0" w:color="auto"/>
              <w:bottom w:val="single" w:sz="4" w:space="0" w:color="auto"/>
            </w:tcBorders>
          </w:tcPr>
          <w:p w:rsidR="00070274" w:rsidRPr="000C78FD" w:rsidRDefault="00070274">
            <w:pPr>
              <w:rPr>
                <w:b/>
              </w:rPr>
            </w:pPr>
            <w:r w:rsidRPr="000C78FD">
              <w:rPr>
                <w:b/>
              </w:rPr>
              <w:t>Question</w:t>
            </w:r>
            <w:ins w:id="735" w:author="Monica Calkins" w:date="2011-09-20T01:18:00Z">
              <w:r w:rsidR="00FB4D92">
                <w:rPr>
                  <w:b/>
                </w:rPr>
                <w:t>7777</w:t>
              </w:r>
            </w:ins>
            <w:ins w:id="736" w:author="Monica Calkins" w:date="2011-09-20T01:19:00Z">
              <w:r w:rsidR="00FB4D92">
                <w:rPr>
                  <w:b/>
                </w:rPr>
                <w:t>77</w:t>
              </w:r>
            </w:ins>
          </w:p>
        </w:tc>
        <w:tc>
          <w:tcPr>
            <w:tcW w:w="4410" w:type="dxa"/>
            <w:tcBorders>
              <w:top w:val="single" w:sz="4" w:space="0" w:color="auto"/>
              <w:bottom w:val="single" w:sz="4" w:space="0" w:color="auto"/>
            </w:tcBorders>
          </w:tcPr>
          <w:p w:rsidR="00070274" w:rsidRPr="00033357" w:rsidRDefault="00070274">
            <w:pPr>
              <w:rPr>
                <w:b/>
              </w:rPr>
            </w:pPr>
            <w:r w:rsidRPr="00033357">
              <w:rPr>
                <w:b/>
              </w:rPr>
              <w:t>Compute</w:t>
            </w:r>
          </w:p>
        </w:tc>
        <w:tc>
          <w:tcPr>
            <w:tcW w:w="896" w:type="dxa"/>
            <w:tcBorders>
              <w:top w:val="single" w:sz="4" w:space="0" w:color="auto"/>
              <w:bottom w:val="single" w:sz="4" w:space="0" w:color="auto"/>
            </w:tcBorders>
          </w:tcPr>
          <w:p w:rsidR="00070274" w:rsidRPr="000C78FD" w:rsidRDefault="00070274" w:rsidP="004634B2">
            <w:pPr>
              <w:rPr>
                <w:b/>
              </w:rPr>
            </w:pPr>
            <w:r w:rsidRPr="000C78FD">
              <w:rPr>
                <w:b/>
              </w:rPr>
              <w:t>Source</w:t>
            </w:r>
          </w:p>
        </w:tc>
        <w:tc>
          <w:tcPr>
            <w:tcW w:w="742" w:type="dxa"/>
            <w:tcBorders>
              <w:top w:val="single" w:sz="4" w:space="0" w:color="auto"/>
              <w:bottom w:val="single" w:sz="4" w:space="0" w:color="auto"/>
            </w:tcBorders>
          </w:tcPr>
          <w:p w:rsidR="00070274" w:rsidRPr="000C78FD" w:rsidRDefault="00070274" w:rsidP="004634B2">
            <w:pPr>
              <w:rPr>
                <w:b/>
              </w:rPr>
            </w:pPr>
            <w:r w:rsidRPr="000C78FD">
              <w:rPr>
                <w:b/>
              </w:rPr>
              <w:t>Level</w:t>
            </w:r>
          </w:p>
        </w:tc>
      </w:tr>
      <w:tr w:rsidR="00430C4D">
        <w:tc>
          <w:tcPr>
            <w:tcW w:w="803" w:type="dxa"/>
            <w:tcBorders>
              <w:top w:val="single" w:sz="4" w:space="0" w:color="auto"/>
            </w:tcBorders>
          </w:tcPr>
          <w:p w:rsidR="000C78FD" w:rsidRDefault="000C78FD">
            <w:r>
              <w:t>Hall</w:t>
            </w:r>
          </w:p>
        </w:tc>
        <w:tc>
          <w:tcPr>
            <w:tcW w:w="2005" w:type="dxa"/>
            <w:tcBorders>
              <w:top w:val="single" w:sz="4" w:space="0" w:color="auto"/>
            </w:tcBorders>
          </w:tcPr>
          <w:p w:rsidR="000C78FD" w:rsidRDefault="000C78FD" w:rsidP="00004152">
            <w:r>
              <w:t>Voices ever</w:t>
            </w:r>
          </w:p>
        </w:tc>
        <w:tc>
          <w:tcPr>
            <w:tcW w:w="4410" w:type="dxa"/>
            <w:tcBorders>
              <w:top w:val="single" w:sz="4" w:space="0" w:color="auto"/>
            </w:tcBorders>
          </w:tcPr>
          <w:p w:rsidR="000C78FD" w:rsidRDefault="000C78FD" w:rsidP="00004152">
            <w:r>
              <w:t xml:space="preserve">PSY001=1 </w:t>
            </w:r>
          </w:p>
        </w:tc>
        <w:tc>
          <w:tcPr>
            <w:tcW w:w="896" w:type="dxa"/>
            <w:tcBorders>
              <w:top w:val="single" w:sz="4" w:space="0" w:color="auto"/>
            </w:tcBorders>
          </w:tcPr>
          <w:p w:rsidR="000C78FD" w:rsidRDefault="00004152">
            <w:r>
              <w:t>P or C</w:t>
            </w:r>
          </w:p>
        </w:tc>
        <w:tc>
          <w:tcPr>
            <w:tcW w:w="742" w:type="dxa"/>
            <w:tcBorders>
              <w:top w:val="single" w:sz="4" w:space="0" w:color="auto"/>
            </w:tcBorders>
          </w:tcPr>
          <w:p w:rsidR="000C78FD" w:rsidRDefault="00004152">
            <w:r>
              <w:t>A</w:t>
            </w:r>
            <w:r w:rsidR="00615380">
              <w:t>H</w:t>
            </w:r>
            <w:r w:rsidR="00C420B3">
              <w:t>v</w:t>
            </w:r>
            <w:r w:rsidR="00615380">
              <w:t>1</w:t>
            </w:r>
          </w:p>
        </w:tc>
      </w:tr>
      <w:tr w:rsidR="002B223A">
        <w:tc>
          <w:tcPr>
            <w:tcW w:w="803" w:type="dxa"/>
            <w:tcBorders>
              <w:top w:val="single" w:sz="4" w:space="0" w:color="auto"/>
            </w:tcBorders>
          </w:tcPr>
          <w:p w:rsidR="002B223A" w:rsidRPr="002B223A" w:rsidRDefault="002B223A">
            <w:pPr>
              <w:rPr>
                <w:highlight w:val="yellow"/>
              </w:rPr>
            </w:pPr>
            <w:r w:rsidRPr="002B223A">
              <w:rPr>
                <w:highlight w:val="yellow"/>
              </w:rPr>
              <w:t>HALL</w:t>
            </w:r>
          </w:p>
        </w:tc>
        <w:tc>
          <w:tcPr>
            <w:tcW w:w="2005" w:type="dxa"/>
            <w:tcBorders>
              <w:top w:val="single" w:sz="4" w:space="0" w:color="auto"/>
            </w:tcBorders>
          </w:tcPr>
          <w:p w:rsidR="002B223A" w:rsidRPr="002B223A" w:rsidRDefault="002B223A" w:rsidP="00004152">
            <w:pPr>
              <w:rPr>
                <w:highlight w:val="yellow"/>
              </w:rPr>
            </w:pPr>
            <w:r w:rsidRPr="002B223A">
              <w:rPr>
                <w:highlight w:val="yellow"/>
              </w:rPr>
              <w:t>Voices duration</w:t>
            </w:r>
          </w:p>
        </w:tc>
        <w:tc>
          <w:tcPr>
            <w:tcW w:w="4410" w:type="dxa"/>
            <w:tcBorders>
              <w:top w:val="single" w:sz="4" w:space="0" w:color="auto"/>
            </w:tcBorders>
          </w:tcPr>
          <w:p w:rsidR="002B223A" w:rsidRPr="002B223A" w:rsidRDefault="002B223A" w:rsidP="00004152">
            <w:pPr>
              <w:rPr>
                <w:highlight w:val="yellow"/>
              </w:rPr>
            </w:pPr>
            <w:r w:rsidRPr="002B223A">
              <w:rPr>
                <w:highlight w:val="yellow"/>
              </w:rPr>
              <w:t>CALC duration (PSY012+PSY013+PSY014+PSY015)</w:t>
            </w:r>
          </w:p>
        </w:tc>
        <w:tc>
          <w:tcPr>
            <w:tcW w:w="896" w:type="dxa"/>
            <w:tcBorders>
              <w:top w:val="single" w:sz="4" w:space="0" w:color="auto"/>
            </w:tcBorders>
          </w:tcPr>
          <w:p w:rsidR="002B223A" w:rsidRPr="002B223A" w:rsidRDefault="002B223A">
            <w:pPr>
              <w:rPr>
                <w:highlight w:val="yellow"/>
              </w:rPr>
            </w:pPr>
            <w:r w:rsidRPr="002B223A">
              <w:rPr>
                <w:highlight w:val="yellow"/>
              </w:rPr>
              <w:t>P or C</w:t>
            </w:r>
          </w:p>
        </w:tc>
        <w:tc>
          <w:tcPr>
            <w:tcW w:w="742" w:type="dxa"/>
            <w:tcBorders>
              <w:top w:val="single" w:sz="4" w:space="0" w:color="auto"/>
            </w:tcBorders>
          </w:tcPr>
          <w:p w:rsidR="002B223A" w:rsidRDefault="002B223A">
            <w:r w:rsidRPr="002B223A">
              <w:rPr>
                <w:highlight w:val="yellow"/>
              </w:rPr>
              <w:t>AH</w:t>
            </w:r>
            <w:r w:rsidR="00175180">
              <w:rPr>
                <w:highlight w:val="yellow"/>
              </w:rPr>
              <w:t>v</w:t>
            </w:r>
            <w:r w:rsidRPr="002B223A">
              <w:rPr>
                <w:highlight w:val="yellow"/>
              </w:rPr>
              <w:t>_DUR</w:t>
            </w:r>
          </w:p>
        </w:tc>
      </w:tr>
      <w:tr w:rsidR="00430C4D">
        <w:tc>
          <w:tcPr>
            <w:tcW w:w="803" w:type="dxa"/>
          </w:tcPr>
          <w:p w:rsidR="00004152" w:rsidRPr="00E40393" w:rsidRDefault="00004152">
            <w:pPr>
              <w:rPr>
                <w:highlight w:val="yellow"/>
              </w:rPr>
            </w:pPr>
            <w:r w:rsidRPr="00E40393">
              <w:rPr>
                <w:highlight w:val="yellow"/>
              </w:rPr>
              <w:t>Hall</w:t>
            </w:r>
          </w:p>
        </w:tc>
        <w:tc>
          <w:tcPr>
            <w:tcW w:w="2005" w:type="dxa"/>
          </w:tcPr>
          <w:p w:rsidR="00004152" w:rsidRPr="00E40393" w:rsidRDefault="00004152">
            <w:pPr>
              <w:rPr>
                <w:highlight w:val="yellow"/>
              </w:rPr>
            </w:pPr>
            <w:r w:rsidRPr="00E40393">
              <w:rPr>
                <w:highlight w:val="yellow"/>
              </w:rPr>
              <w:t>Voices that others didn’t hear</w:t>
            </w:r>
            <w:r w:rsidR="006A0C82">
              <w:rPr>
                <w:highlight w:val="yellow"/>
              </w:rPr>
              <w:t xml:space="preserve"> AND duration &gt;1 min</w:t>
            </w:r>
            <w:r w:rsidR="00E40393">
              <w:rPr>
                <w:highlight w:val="yellow"/>
              </w:rPr>
              <w:t xml:space="preserve"> but &lt;1 day</w:t>
            </w:r>
          </w:p>
        </w:tc>
        <w:tc>
          <w:tcPr>
            <w:tcW w:w="4410" w:type="dxa"/>
          </w:tcPr>
          <w:p w:rsidR="00004152" w:rsidRPr="00E40393" w:rsidRDefault="00E40393" w:rsidP="002B223A">
            <w:pPr>
              <w:rPr>
                <w:highlight w:val="yellow"/>
              </w:rPr>
            </w:pPr>
            <w:r>
              <w:rPr>
                <w:highlight w:val="yellow"/>
              </w:rPr>
              <w:t>[</w:t>
            </w:r>
            <w:r w:rsidR="00004152" w:rsidRPr="00E40393">
              <w:rPr>
                <w:highlight w:val="yellow"/>
              </w:rPr>
              <w:t xml:space="preserve">PSY004 =0 or </w:t>
            </w:r>
            <w:r w:rsidR="00615380" w:rsidRPr="00E40393">
              <w:rPr>
                <w:highlight w:val="yellow"/>
              </w:rPr>
              <w:t>(</w:t>
            </w:r>
            <w:r w:rsidR="00004152" w:rsidRPr="00E40393">
              <w:rPr>
                <w:highlight w:val="yellow"/>
              </w:rPr>
              <w:t>PSY004=1 and PSY00</w:t>
            </w:r>
            <w:r w:rsidR="00615380" w:rsidRPr="00E40393">
              <w:rPr>
                <w:highlight w:val="yellow"/>
              </w:rPr>
              <w:t>5=0)</w:t>
            </w:r>
            <w:r w:rsidR="002B223A">
              <w:rPr>
                <w:highlight w:val="yellow"/>
              </w:rPr>
              <w:t>] AND AH_DUR</w:t>
            </w:r>
            <w:r>
              <w:rPr>
                <w:highlight w:val="yellow"/>
              </w:rPr>
              <w:t>&gt;1 min but &lt; 1 day</w:t>
            </w:r>
          </w:p>
        </w:tc>
        <w:tc>
          <w:tcPr>
            <w:tcW w:w="896" w:type="dxa"/>
          </w:tcPr>
          <w:p w:rsidR="00004152" w:rsidRPr="00E40393" w:rsidRDefault="00004152">
            <w:pPr>
              <w:rPr>
                <w:highlight w:val="yellow"/>
              </w:rPr>
            </w:pPr>
            <w:r w:rsidRPr="00E40393">
              <w:rPr>
                <w:highlight w:val="yellow"/>
              </w:rPr>
              <w:t>P or C</w:t>
            </w:r>
          </w:p>
        </w:tc>
        <w:tc>
          <w:tcPr>
            <w:tcW w:w="742" w:type="dxa"/>
          </w:tcPr>
          <w:p w:rsidR="00004152" w:rsidRDefault="00615380">
            <w:r w:rsidRPr="00E40393">
              <w:rPr>
                <w:highlight w:val="yellow"/>
              </w:rPr>
              <w:t>A</w:t>
            </w:r>
            <w:r w:rsidR="0038652A" w:rsidRPr="00E40393">
              <w:rPr>
                <w:highlight w:val="yellow"/>
              </w:rPr>
              <w:t>h</w:t>
            </w:r>
            <w:r w:rsidR="00C420B3" w:rsidRPr="00E40393">
              <w:rPr>
                <w:highlight w:val="yellow"/>
              </w:rPr>
              <w:t>v</w:t>
            </w:r>
            <w:r w:rsidRPr="00E40393">
              <w:rPr>
                <w:highlight w:val="yellow"/>
              </w:rPr>
              <w:t>2</w:t>
            </w:r>
          </w:p>
        </w:tc>
      </w:tr>
      <w:tr w:rsidR="00175180">
        <w:tc>
          <w:tcPr>
            <w:tcW w:w="803" w:type="dxa"/>
          </w:tcPr>
          <w:p w:rsidR="00175180" w:rsidRPr="00E40393" w:rsidRDefault="00175180">
            <w:pPr>
              <w:rPr>
                <w:highlight w:val="yellow"/>
              </w:rPr>
            </w:pPr>
            <w:r>
              <w:rPr>
                <w:highlight w:val="yellow"/>
              </w:rPr>
              <w:t>Hall</w:t>
            </w:r>
          </w:p>
        </w:tc>
        <w:tc>
          <w:tcPr>
            <w:tcW w:w="2005" w:type="dxa"/>
          </w:tcPr>
          <w:p w:rsidR="00175180" w:rsidRPr="00E40393" w:rsidRDefault="00175180" w:rsidP="00175180">
            <w:pPr>
              <w:rPr>
                <w:highlight w:val="yellow"/>
              </w:rPr>
            </w:pPr>
            <w:r w:rsidRPr="00E40393">
              <w:rPr>
                <w:highlight w:val="yellow"/>
              </w:rPr>
              <w:t>Voices that others didn’t hear</w:t>
            </w:r>
            <w:r>
              <w:rPr>
                <w:highlight w:val="yellow"/>
              </w:rPr>
              <w:t xml:space="preserve"> AND duration &gt;=1 day</w:t>
            </w:r>
          </w:p>
        </w:tc>
        <w:tc>
          <w:tcPr>
            <w:tcW w:w="4410" w:type="dxa"/>
          </w:tcPr>
          <w:p w:rsidR="00175180" w:rsidRPr="00E40393" w:rsidRDefault="00175180" w:rsidP="002B223A">
            <w:pPr>
              <w:rPr>
                <w:highlight w:val="yellow"/>
              </w:rPr>
            </w:pPr>
            <w:r>
              <w:rPr>
                <w:highlight w:val="yellow"/>
              </w:rPr>
              <w:t>[</w:t>
            </w:r>
            <w:r w:rsidRPr="00E40393">
              <w:rPr>
                <w:highlight w:val="yellow"/>
              </w:rPr>
              <w:t>PSY004 =0 or (PSY004=1 and PSY005=0)</w:t>
            </w:r>
            <w:r>
              <w:rPr>
                <w:highlight w:val="yellow"/>
              </w:rPr>
              <w:t>] AND AH_DUR&gt;=1 day</w:t>
            </w:r>
          </w:p>
        </w:tc>
        <w:tc>
          <w:tcPr>
            <w:tcW w:w="896" w:type="dxa"/>
          </w:tcPr>
          <w:p w:rsidR="00175180" w:rsidRPr="00E40393" w:rsidRDefault="00175180">
            <w:pPr>
              <w:rPr>
                <w:highlight w:val="yellow"/>
              </w:rPr>
            </w:pPr>
            <w:r w:rsidRPr="00E40393">
              <w:rPr>
                <w:highlight w:val="yellow"/>
              </w:rPr>
              <w:t>P or C</w:t>
            </w:r>
          </w:p>
        </w:tc>
        <w:tc>
          <w:tcPr>
            <w:tcW w:w="742" w:type="dxa"/>
          </w:tcPr>
          <w:p w:rsidR="00175180" w:rsidRDefault="00175180">
            <w:r w:rsidRPr="00E40393">
              <w:rPr>
                <w:highlight w:val="yellow"/>
              </w:rPr>
              <w:t>Ahv</w:t>
            </w:r>
            <w:r>
              <w:rPr>
                <w:highlight w:val="yellow"/>
              </w:rPr>
              <w:t>3</w:t>
            </w:r>
          </w:p>
        </w:tc>
      </w:tr>
      <w:tr w:rsidR="00175180">
        <w:tc>
          <w:tcPr>
            <w:tcW w:w="803" w:type="dxa"/>
          </w:tcPr>
          <w:p w:rsidR="00175180" w:rsidRDefault="00175180">
            <w:r>
              <w:t>Hall</w:t>
            </w:r>
          </w:p>
        </w:tc>
        <w:tc>
          <w:tcPr>
            <w:tcW w:w="2005" w:type="dxa"/>
          </w:tcPr>
          <w:p w:rsidR="00175180" w:rsidRDefault="00175180" w:rsidP="00615380">
            <w:r>
              <w:t>Other sounds</w:t>
            </w:r>
          </w:p>
        </w:tc>
        <w:tc>
          <w:tcPr>
            <w:tcW w:w="4410" w:type="dxa"/>
          </w:tcPr>
          <w:p w:rsidR="00175180" w:rsidRDefault="00175180" w:rsidP="00615380">
            <w:r>
              <w:t xml:space="preserve">PSY020=1 </w:t>
            </w:r>
          </w:p>
        </w:tc>
        <w:tc>
          <w:tcPr>
            <w:tcW w:w="896" w:type="dxa"/>
          </w:tcPr>
          <w:p w:rsidR="00175180" w:rsidRDefault="00175180">
            <w:r>
              <w:t>P or C</w:t>
            </w:r>
          </w:p>
        </w:tc>
        <w:tc>
          <w:tcPr>
            <w:tcW w:w="742" w:type="dxa"/>
          </w:tcPr>
          <w:p w:rsidR="00175180" w:rsidRDefault="00175180">
            <w:r>
              <w:t>Ahs1</w:t>
            </w:r>
          </w:p>
        </w:tc>
      </w:tr>
      <w:tr w:rsidR="00175180">
        <w:tc>
          <w:tcPr>
            <w:tcW w:w="803" w:type="dxa"/>
          </w:tcPr>
          <w:p w:rsidR="00175180" w:rsidRPr="00175180" w:rsidRDefault="00175180">
            <w:pPr>
              <w:rPr>
                <w:highlight w:val="yellow"/>
              </w:rPr>
            </w:pPr>
            <w:r w:rsidRPr="00175180">
              <w:rPr>
                <w:highlight w:val="yellow"/>
              </w:rPr>
              <w:t>Hall</w:t>
            </w:r>
          </w:p>
        </w:tc>
        <w:tc>
          <w:tcPr>
            <w:tcW w:w="2005" w:type="dxa"/>
          </w:tcPr>
          <w:p w:rsidR="00175180" w:rsidRPr="00175180" w:rsidRDefault="00175180" w:rsidP="00615380">
            <w:pPr>
              <w:rPr>
                <w:highlight w:val="yellow"/>
              </w:rPr>
            </w:pPr>
            <w:r w:rsidRPr="00175180">
              <w:rPr>
                <w:highlight w:val="yellow"/>
              </w:rPr>
              <w:t>Sounds duration</w:t>
            </w:r>
          </w:p>
        </w:tc>
        <w:tc>
          <w:tcPr>
            <w:tcW w:w="4410" w:type="dxa"/>
          </w:tcPr>
          <w:p w:rsidR="00175180" w:rsidRPr="00175180" w:rsidRDefault="00175180" w:rsidP="00615380">
            <w:pPr>
              <w:rPr>
                <w:highlight w:val="yellow"/>
              </w:rPr>
            </w:pPr>
            <w:r w:rsidRPr="00175180">
              <w:rPr>
                <w:highlight w:val="yellow"/>
              </w:rPr>
              <w:t>CALC duration (PSY025+PSY026+PSY027+PSY028)</w:t>
            </w:r>
          </w:p>
        </w:tc>
        <w:tc>
          <w:tcPr>
            <w:tcW w:w="896" w:type="dxa"/>
          </w:tcPr>
          <w:p w:rsidR="00175180" w:rsidRPr="00175180" w:rsidRDefault="00175180">
            <w:pPr>
              <w:rPr>
                <w:highlight w:val="yellow"/>
              </w:rPr>
            </w:pPr>
            <w:r w:rsidRPr="00175180">
              <w:rPr>
                <w:highlight w:val="yellow"/>
              </w:rPr>
              <w:t>P or C</w:t>
            </w:r>
          </w:p>
        </w:tc>
        <w:tc>
          <w:tcPr>
            <w:tcW w:w="742" w:type="dxa"/>
          </w:tcPr>
          <w:p w:rsidR="00175180" w:rsidRDefault="00175180">
            <w:r w:rsidRPr="00175180">
              <w:rPr>
                <w:highlight w:val="yellow"/>
              </w:rPr>
              <w:t>Ahs_dur</w:t>
            </w:r>
          </w:p>
        </w:tc>
      </w:tr>
      <w:tr w:rsidR="00175180">
        <w:tc>
          <w:tcPr>
            <w:tcW w:w="803" w:type="dxa"/>
          </w:tcPr>
          <w:p w:rsidR="00175180" w:rsidRPr="00E40393" w:rsidRDefault="00175180">
            <w:pPr>
              <w:rPr>
                <w:highlight w:val="yellow"/>
              </w:rPr>
            </w:pPr>
            <w:r w:rsidRPr="00E40393">
              <w:rPr>
                <w:highlight w:val="yellow"/>
              </w:rPr>
              <w:t>Hall</w:t>
            </w:r>
          </w:p>
        </w:tc>
        <w:tc>
          <w:tcPr>
            <w:tcW w:w="2005" w:type="dxa"/>
          </w:tcPr>
          <w:p w:rsidR="00175180" w:rsidRPr="00E40393" w:rsidRDefault="00175180">
            <w:pPr>
              <w:rPr>
                <w:highlight w:val="yellow"/>
              </w:rPr>
            </w:pPr>
            <w:r w:rsidRPr="00E40393">
              <w:rPr>
                <w:highlight w:val="yellow"/>
              </w:rPr>
              <w:t>Other sounds that others did not hear</w:t>
            </w:r>
            <w:r>
              <w:rPr>
                <w:highlight w:val="yellow"/>
              </w:rPr>
              <w:t xml:space="preserve"> AND duration &gt;1 min but &lt; 1 day</w:t>
            </w:r>
          </w:p>
        </w:tc>
        <w:tc>
          <w:tcPr>
            <w:tcW w:w="4410" w:type="dxa"/>
          </w:tcPr>
          <w:p w:rsidR="00175180" w:rsidRPr="00E40393" w:rsidRDefault="00175180" w:rsidP="00175180">
            <w:pPr>
              <w:rPr>
                <w:highlight w:val="yellow"/>
              </w:rPr>
            </w:pPr>
            <w:r>
              <w:rPr>
                <w:highlight w:val="yellow"/>
              </w:rPr>
              <w:t>[</w:t>
            </w:r>
            <w:r w:rsidRPr="00E40393">
              <w:rPr>
                <w:highlight w:val="yellow"/>
              </w:rPr>
              <w:t>PSY022=0 or (PSY022=1 AND PSY023=0)</w:t>
            </w:r>
            <w:r>
              <w:rPr>
                <w:highlight w:val="yellow"/>
              </w:rPr>
              <w:t>] and AHDs_dur&gt;1 min but &lt;1 day</w:t>
            </w:r>
          </w:p>
        </w:tc>
        <w:tc>
          <w:tcPr>
            <w:tcW w:w="896" w:type="dxa"/>
          </w:tcPr>
          <w:p w:rsidR="00175180" w:rsidRPr="00E40393" w:rsidRDefault="00175180">
            <w:pPr>
              <w:rPr>
                <w:highlight w:val="yellow"/>
              </w:rPr>
            </w:pPr>
            <w:r w:rsidRPr="00E40393">
              <w:rPr>
                <w:highlight w:val="yellow"/>
              </w:rPr>
              <w:t>P or C</w:t>
            </w:r>
          </w:p>
        </w:tc>
        <w:tc>
          <w:tcPr>
            <w:tcW w:w="742" w:type="dxa"/>
          </w:tcPr>
          <w:p w:rsidR="00175180" w:rsidRDefault="00175180">
            <w:r w:rsidRPr="00E40393">
              <w:rPr>
                <w:highlight w:val="yellow"/>
              </w:rPr>
              <w:t>AHs2</w:t>
            </w:r>
          </w:p>
        </w:tc>
      </w:tr>
      <w:tr w:rsidR="00C01DEE">
        <w:tc>
          <w:tcPr>
            <w:tcW w:w="803" w:type="dxa"/>
          </w:tcPr>
          <w:p w:rsidR="00C01DEE" w:rsidRPr="00E40393" w:rsidRDefault="00C01DEE">
            <w:pPr>
              <w:rPr>
                <w:highlight w:val="yellow"/>
              </w:rPr>
            </w:pPr>
            <w:r>
              <w:rPr>
                <w:highlight w:val="yellow"/>
              </w:rPr>
              <w:t>Hall</w:t>
            </w:r>
          </w:p>
        </w:tc>
        <w:tc>
          <w:tcPr>
            <w:tcW w:w="2005" w:type="dxa"/>
          </w:tcPr>
          <w:p w:rsidR="00C01DEE" w:rsidRPr="00E40393" w:rsidRDefault="00C01DEE" w:rsidP="00BD41B6">
            <w:pPr>
              <w:rPr>
                <w:highlight w:val="yellow"/>
              </w:rPr>
            </w:pPr>
            <w:r w:rsidRPr="00E40393">
              <w:rPr>
                <w:highlight w:val="yellow"/>
              </w:rPr>
              <w:t>Other sounds that others did not hear</w:t>
            </w:r>
            <w:r>
              <w:rPr>
                <w:highlight w:val="yellow"/>
              </w:rPr>
              <w:t xml:space="preserve"> AND duration </w:t>
            </w:r>
            <w:del w:id="737" w:author="Jan Richard" w:date="2011-05-20T17:44:00Z">
              <w:r w:rsidDel="00BD41B6">
                <w:rPr>
                  <w:highlight w:val="yellow"/>
                </w:rPr>
                <w:delText>&gt;1 min but &lt; 1 day</w:delText>
              </w:r>
            </w:del>
            <w:ins w:id="738" w:author="Jan Richard" w:date="2011-05-20T17:44:00Z">
              <w:r w:rsidR="00D14000">
                <w:rPr>
                  <w:highlight w:val="yellow"/>
                </w:rPr>
                <w:t>&gt;</w:t>
              </w:r>
            </w:ins>
            <w:ins w:id="739" w:author="Jan Richard" w:date="2011-06-05T12:39:00Z">
              <w:r w:rsidR="002D50D1">
                <w:rPr>
                  <w:highlight w:val="yellow"/>
                </w:rPr>
                <w:t>=</w:t>
              </w:r>
            </w:ins>
            <w:ins w:id="740" w:author="Jan Richard" w:date="2011-05-20T17:44:00Z">
              <w:r w:rsidR="00BD41B6">
                <w:rPr>
                  <w:highlight w:val="yellow"/>
                </w:rPr>
                <w:t xml:space="preserve"> 1 day</w:t>
              </w:r>
            </w:ins>
          </w:p>
        </w:tc>
        <w:tc>
          <w:tcPr>
            <w:tcW w:w="4410" w:type="dxa"/>
          </w:tcPr>
          <w:p w:rsidR="00C01DEE" w:rsidRDefault="00C01DEE" w:rsidP="00175180">
            <w:pPr>
              <w:rPr>
                <w:highlight w:val="yellow"/>
              </w:rPr>
            </w:pPr>
            <w:r>
              <w:rPr>
                <w:highlight w:val="yellow"/>
              </w:rPr>
              <w:t>[</w:t>
            </w:r>
            <w:r w:rsidRPr="00E40393">
              <w:rPr>
                <w:highlight w:val="yellow"/>
              </w:rPr>
              <w:t>PSY022=0 or (PSY022=1 AND PSY023=0)</w:t>
            </w:r>
            <w:r>
              <w:rPr>
                <w:highlight w:val="yellow"/>
              </w:rPr>
              <w:t>] and AHDs_dur&gt;=1 day</w:t>
            </w:r>
          </w:p>
        </w:tc>
        <w:tc>
          <w:tcPr>
            <w:tcW w:w="896" w:type="dxa"/>
          </w:tcPr>
          <w:p w:rsidR="00C01DEE" w:rsidRPr="00E40393" w:rsidRDefault="00C01DEE">
            <w:pPr>
              <w:rPr>
                <w:highlight w:val="yellow"/>
              </w:rPr>
            </w:pPr>
            <w:r w:rsidRPr="00E40393">
              <w:rPr>
                <w:highlight w:val="yellow"/>
              </w:rPr>
              <w:t>P or C</w:t>
            </w:r>
          </w:p>
        </w:tc>
        <w:tc>
          <w:tcPr>
            <w:tcW w:w="742" w:type="dxa"/>
          </w:tcPr>
          <w:p w:rsidR="00C01DEE" w:rsidRDefault="00C01DEE">
            <w:r w:rsidRPr="00E40393">
              <w:rPr>
                <w:highlight w:val="yellow"/>
              </w:rPr>
              <w:t>Ahs</w:t>
            </w:r>
            <w:r>
              <w:rPr>
                <w:highlight w:val="yellow"/>
              </w:rPr>
              <w:t>3</w:t>
            </w:r>
          </w:p>
        </w:tc>
      </w:tr>
      <w:tr w:rsidR="00C01DEE">
        <w:tc>
          <w:tcPr>
            <w:tcW w:w="803" w:type="dxa"/>
          </w:tcPr>
          <w:p w:rsidR="00C01DEE" w:rsidRDefault="00C01DEE">
            <w:r>
              <w:t>Hall</w:t>
            </w:r>
          </w:p>
        </w:tc>
        <w:tc>
          <w:tcPr>
            <w:tcW w:w="2005" w:type="dxa"/>
          </w:tcPr>
          <w:p w:rsidR="00C01DEE" w:rsidRDefault="00C01DEE" w:rsidP="00615380">
            <w:r>
              <w:t xml:space="preserve">Visions ever </w:t>
            </w:r>
          </w:p>
        </w:tc>
        <w:tc>
          <w:tcPr>
            <w:tcW w:w="4410" w:type="dxa"/>
          </w:tcPr>
          <w:p w:rsidR="00C01DEE" w:rsidRDefault="00C01DEE" w:rsidP="00615380">
            <w:r>
              <w:t xml:space="preserve">PSY029=1 </w:t>
            </w:r>
          </w:p>
        </w:tc>
        <w:tc>
          <w:tcPr>
            <w:tcW w:w="896" w:type="dxa"/>
          </w:tcPr>
          <w:p w:rsidR="00C01DEE" w:rsidRDefault="00C01DEE">
            <w:r>
              <w:t>P or C</w:t>
            </w:r>
          </w:p>
        </w:tc>
        <w:tc>
          <w:tcPr>
            <w:tcW w:w="742" w:type="dxa"/>
          </w:tcPr>
          <w:p w:rsidR="00C01DEE" w:rsidRDefault="00C01DEE">
            <w:r>
              <w:t>VH1</w:t>
            </w:r>
          </w:p>
        </w:tc>
      </w:tr>
      <w:tr w:rsidR="00C01DEE">
        <w:tc>
          <w:tcPr>
            <w:tcW w:w="803" w:type="dxa"/>
          </w:tcPr>
          <w:p w:rsidR="00C01DEE" w:rsidRPr="00175180" w:rsidRDefault="00C01DEE">
            <w:pPr>
              <w:rPr>
                <w:highlight w:val="yellow"/>
              </w:rPr>
            </w:pPr>
            <w:r w:rsidRPr="00175180">
              <w:rPr>
                <w:highlight w:val="yellow"/>
              </w:rPr>
              <w:t>Hall</w:t>
            </w:r>
          </w:p>
        </w:tc>
        <w:tc>
          <w:tcPr>
            <w:tcW w:w="2005" w:type="dxa"/>
          </w:tcPr>
          <w:p w:rsidR="00C01DEE" w:rsidRPr="00175180" w:rsidRDefault="00C01DEE" w:rsidP="00615380">
            <w:pPr>
              <w:rPr>
                <w:highlight w:val="yellow"/>
              </w:rPr>
            </w:pPr>
            <w:r w:rsidRPr="00175180">
              <w:rPr>
                <w:highlight w:val="yellow"/>
              </w:rPr>
              <w:t>Visions duration</w:t>
            </w:r>
          </w:p>
        </w:tc>
        <w:tc>
          <w:tcPr>
            <w:tcW w:w="4410" w:type="dxa"/>
          </w:tcPr>
          <w:p w:rsidR="00C01DEE" w:rsidRPr="00175180" w:rsidRDefault="00C01DEE" w:rsidP="00175180">
            <w:pPr>
              <w:rPr>
                <w:highlight w:val="yellow"/>
              </w:rPr>
            </w:pPr>
            <w:r w:rsidRPr="00175180">
              <w:rPr>
                <w:highlight w:val="yellow"/>
              </w:rPr>
              <w:t xml:space="preserve">CALC duration (PSY037+PSY038+PSY039+PSY040) </w:t>
            </w:r>
          </w:p>
        </w:tc>
        <w:tc>
          <w:tcPr>
            <w:tcW w:w="896" w:type="dxa"/>
          </w:tcPr>
          <w:p w:rsidR="00C01DEE" w:rsidRPr="00175180" w:rsidRDefault="00C01DEE">
            <w:pPr>
              <w:rPr>
                <w:highlight w:val="yellow"/>
              </w:rPr>
            </w:pPr>
            <w:r w:rsidRPr="00175180">
              <w:rPr>
                <w:highlight w:val="yellow"/>
              </w:rPr>
              <w:t>P or C</w:t>
            </w:r>
          </w:p>
        </w:tc>
        <w:tc>
          <w:tcPr>
            <w:tcW w:w="742" w:type="dxa"/>
          </w:tcPr>
          <w:p w:rsidR="00C01DEE" w:rsidRDefault="00C01DEE">
            <w:r w:rsidRPr="00175180">
              <w:rPr>
                <w:highlight w:val="yellow"/>
              </w:rPr>
              <w:t>VH_dur</w:t>
            </w:r>
          </w:p>
        </w:tc>
      </w:tr>
      <w:tr w:rsidR="00C01DEE">
        <w:tc>
          <w:tcPr>
            <w:tcW w:w="803" w:type="dxa"/>
          </w:tcPr>
          <w:p w:rsidR="00C01DEE" w:rsidRPr="00E40393" w:rsidRDefault="00C01DEE">
            <w:pPr>
              <w:rPr>
                <w:highlight w:val="yellow"/>
              </w:rPr>
            </w:pPr>
            <w:r w:rsidRPr="00E40393">
              <w:rPr>
                <w:highlight w:val="yellow"/>
              </w:rPr>
              <w:t>Hall</w:t>
            </w:r>
          </w:p>
        </w:tc>
        <w:tc>
          <w:tcPr>
            <w:tcW w:w="2005" w:type="dxa"/>
          </w:tcPr>
          <w:p w:rsidR="00C01DEE" w:rsidRPr="00E40393" w:rsidRDefault="00C01DEE" w:rsidP="006B2A1A">
            <w:pPr>
              <w:rPr>
                <w:highlight w:val="yellow"/>
              </w:rPr>
            </w:pPr>
            <w:r w:rsidRPr="00E40393">
              <w:rPr>
                <w:highlight w:val="yellow"/>
              </w:rPr>
              <w:t xml:space="preserve">Visions, not just while waking up/falling asleep, and others did not see, and duration </w:t>
            </w:r>
            <w:r>
              <w:rPr>
                <w:highlight w:val="yellow"/>
              </w:rPr>
              <w:t xml:space="preserve">&gt; 1 min but </w:t>
            </w:r>
            <w:r w:rsidRPr="00E40393">
              <w:rPr>
                <w:highlight w:val="yellow"/>
              </w:rPr>
              <w:t>&lt;1 day</w:t>
            </w:r>
          </w:p>
        </w:tc>
        <w:tc>
          <w:tcPr>
            <w:tcW w:w="4410" w:type="dxa"/>
          </w:tcPr>
          <w:p w:rsidR="00C01DEE" w:rsidRPr="00E40393" w:rsidRDefault="00C01DEE" w:rsidP="00175180">
            <w:pPr>
              <w:rPr>
                <w:highlight w:val="yellow"/>
              </w:rPr>
            </w:pPr>
            <w:r w:rsidRPr="00E40393">
              <w:rPr>
                <w:highlight w:val="yellow"/>
              </w:rPr>
              <w:t xml:space="preserve">[PSY033=0 AND ((PSY034 =0) or (PSY034=1 and PSY035=0)] and </w:t>
            </w:r>
            <w:r>
              <w:rPr>
                <w:highlight w:val="yellow"/>
              </w:rPr>
              <w:t>VH_dur &gt;1 min but &lt; 1 day</w:t>
            </w:r>
          </w:p>
        </w:tc>
        <w:tc>
          <w:tcPr>
            <w:tcW w:w="896" w:type="dxa"/>
          </w:tcPr>
          <w:p w:rsidR="00C01DEE" w:rsidRPr="00E40393" w:rsidRDefault="00C01DEE">
            <w:pPr>
              <w:rPr>
                <w:highlight w:val="yellow"/>
              </w:rPr>
            </w:pPr>
            <w:r w:rsidRPr="00E40393">
              <w:rPr>
                <w:highlight w:val="yellow"/>
              </w:rPr>
              <w:t>P or C</w:t>
            </w:r>
          </w:p>
        </w:tc>
        <w:tc>
          <w:tcPr>
            <w:tcW w:w="742" w:type="dxa"/>
          </w:tcPr>
          <w:p w:rsidR="00C01DEE" w:rsidRDefault="00C01DEE">
            <w:r w:rsidRPr="00E40393">
              <w:rPr>
                <w:highlight w:val="yellow"/>
              </w:rPr>
              <w:t>VH2</w:t>
            </w:r>
          </w:p>
        </w:tc>
      </w:tr>
      <w:tr w:rsidR="00C01DEE">
        <w:tc>
          <w:tcPr>
            <w:tcW w:w="803" w:type="dxa"/>
          </w:tcPr>
          <w:p w:rsidR="00C01DEE" w:rsidRPr="00E40393" w:rsidRDefault="00C01DEE">
            <w:pPr>
              <w:rPr>
                <w:highlight w:val="yellow"/>
              </w:rPr>
            </w:pPr>
            <w:r>
              <w:rPr>
                <w:highlight w:val="yellow"/>
              </w:rPr>
              <w:t>Hall</w:t>
            </w:r>
          </w:p>
        </w:tc>
        <w:tc>
          <w:tcPr>
            <w:tcW w:w="2005" w:type="dxa"/>
          </w:tcPr>
          <w:p w:rsidR="00C01DEE" w:rsidRPr="00E40393" w:rsidRDefault="00C01DEE" w:rsidP="00C01DEE">
            <w:pPr>
              <w:rPr>
                <w:highlight w:val="yellow"/>
              </w:rPr>
            </w:pPr>
            <w:r w:rsidRPr="00E40393">
              <w:rPr>
                <w:highlight w:val="yellow"/>
              </w:rPr>
              <w:t xml:space="preserve">Visions, not just while waking up/falling asleep, and others did not see, and duration </w:t>
            </w:r>
            <w:r>
              <w:rPr>
                <w:highlight w:val="yellow"/>
              </w:rPr>
              <w:t>&gt;=1</w:t>
            </w:r>
            <w:r w:rsidRPr="00E40393">
              <w:rPr>
                <w:highlight w:val="yellow"/>
              </w:rPr>
              <w:t xml:space="preserve"> day</w:t>
            </w:r>
          </w:p>
        </w:tc>
        <w:tc>
          <w:tcPr>
            <w:tcW w:w="4410" w:type="dxa"/>
          </w:tcPr>
          <w:p w:rsidR="00C01DEE" w:rsidRPr="00E40393" w:rsidRDefault="00C01DEE" w:rsidP="00175180">
            <w:pPr>
              <w:rPr>
                <w:highlight w:val="yellow"/>
              </w:rPr>
            </w:pPr>
            <w:r w:rsidRPr="00E40393">
              <w:rPr>
                <w:highlight w:val="yellow"/>
              </w:rPr>
              <w:t xml:space="preserve">[PSY033=0 AND ((PSY034 =0) or (PSY034=1 and PSY035=0)] and </w:t>
            </w:r>
            <w:r>
              <w:rPr>
                <w:highlight w:val="yellow"/>
              </w:rPr>
              <w:t>VH_dur &gt;= 1 day</w:t>
            </w:r>
          </w:p>
        </w:tc>
        <w:tc>
          <w:tcPr>
            <w:tcW w:w="896" w:type="dxa"/>
          </w:tcPr>
          <w:p w:rsidR="00C01DEE" w:rsidRPr="00E40393" w:rsidRDefault="00C01DEE">
            <w:pPr>
              <w:rPr>
                <w:highlight w:val="yellow"/>
              </w:rPr>
            </w:pPr>
            <w:r w:rsidRPr="00E40393">
              <w:rPr>
                <w:highlight w:val="yellow"/>
              </w:rPr>
              <w:t>P or C</w:t>
            </w:r>
          </w:p>
        </w:tc>
        <w:tc>
          <w:tcPr>
            <w:tcW w:w="742" w:type="dxa"/>
          </w:tcPr>
          <w:p w:rsidR="00C01DEE" w:rsidRDefault="00C01DEE">
            <w:r w:rsidRPr="00E40393">
              <w:rPr>
                <w:highlight w:val="yellow"/>
              </w:rPr>
              <w:t>VH</w:t>
            </w:r>
            <w:r>
              <w:rPr>
                <w:highlight w:val="yellow"/>
              </w:rPr>
              <w:t>3</w:t>
            </w:r>
          </w:p>
        </w:tc>
      </w:tr>
      <w:tr w:rsidR="00C01DEE">
        <w:tc>
          <w:tcPr>
            <w:tcW w:w="803" w:type="dxa"/>
          </w:tcPr>
          <w:p w:rsidR="00C01DEE" w:rsidRDefault="00C01DEE">
            <w:r>
              <w:t>Hall</w:t>
            </w:r>
          </w:p>
        </w:tc>
        <w:tc>
          <w:tcPr>
            <w:tcW w:w="2005" w:type="dxa"/>
          </w:tcPr>
          <w:p w:rsidR="00C01DEE" w:rsidRDefault="00C01DEE" w:rsidP="00C420B3">
            <w:r>
              <w:t xml:space="preserve">Olf ever </w:t>
            </w:r>
          </w:p>
        </w:tc>
        <w:tc>
          <w:tcPr>
            <w:tcW w:w="4410" w:type="dxa"/>
          </w:tcPr>
          <w:p w:rsidR="00C01DEE" w:rsidRDefault="00C01DEE" w:rsidP="00C420B3">
            <w:r>
              <w:t>PSY050=1</w:t>
            </w:r>
          </w:p>
        </w:tc>
        <w:tc>
          <w:tcPr>
            <w:tcW w:w="896" w:type="dxa"/>
          </w:tcPr>
          <w:p w:rsidR="00C01DEE" w:rsidRDefault="00C01DEE">
            <w:r>
              <w:t>P or C</w:t>
            </w:r>
          </w:p>
        </w:tc>
        <w:tc>
          <w:tcPr>
            <w:tcW w:w="742" w:type="dxa"/>
          </w:tcPr>
          <w:p w:rsidR="00C01DEE" w:rsidRDefault="00C01DEE">
            <w:r>
              <w:t>OH1</w:t>
            </w:r>
          </w:p>
        </w:tc>
      </w:tr>
      <w:tr w:rsidR="00C01DEE">
        <w:tc>
          <w:tcPr>
            <w:tcW w:w="803" w:type="dxa"/>
          </w:tcPr>
          <w:p w:rsidR="00C01DEE" w:rsidRPr="00175180" w:rsidRDefault="00C01DEE">
            <w:pPr>
              <w:rPr>
                <w:highlight w:val="yellow"/>
              </w:rPr>
            </w:pPr>
            <w:r w:rsidRPr="00175180">
              <w:rPr>
                <w:highlight w:val="yellow"/>
              </w:rPr>
              <w:t>Hall</w:t>
            </w:r>
          </w:p>
        </w:tc>
        <w:tc>
          <w:tcPr>
            <w:tcW w:w="2005" w:type="dxa"/>
          </w:tcPr>
          <w:p w:rsidR="00C01DEE" w:rsidRPr="00175180" w:rsidRDefault="00C01DEE" w:rsidP="00C420B3">
            <w:pPr>
              <w:rPr>
                <w:highlight w:val="yellow"/>
              </w:rPr>
            </w:pPr>
            <w:r w:rsidRPr="00175180">
              <w:rPr>
                <w:highlight w:val="yellow"/>
              </w:rPr>
              <w:t>Olf duration</w:t>
            </w:r>
          </w:p>
        </w:tc>
        <w:tc>
          <w:tcPr>
            <w:tcW w:w="4410" w:type="dxa"/>
          </w:tcPr>
          <w:p w:rsidR="00C01DEE" w:rsidRPr="00175180" w:rsidRDefault="00C01DEE" w:rsidP="00C420B3">
            <w:pPr>
              <w:rPr>
                <w:highlight w:val="yellow"/>
              </w:rPr>
            </w:pPr>
            <w:r w:rsidRPr="00175180">
              <w:rPr>
                <w:highlight w:val="yellow"/>
              </w:rPr>
              <w:t>CALC duration (PSY055+PSY056+PSY057+PSY058)</w:t>
            </w:r>
          </w:p>
        </w:tc>
        <w:tc>
          <w:tcPr>
            <w:tcW w:w="896" w:type="dxa"/>
          </w:tcPr>
          <w:p w:rsidR="00C01DEE" w:rsidRPr="00175180" w:rsidRDefault="00C01DEE">
            <w:pPr>
              <w:rPr>
                <w:highlight w:val="yellow"/>
              </w:rPr>
            </w:pPr>
            <w:r w:rsidRPr="00175180">
              <w:rPr>
                <w:highlight w:val="yellow"/>
              </w:rPr>
              <w:t>P or C</w:t>
            </w:r>
          </w:p>
        </w:tc>
        <w:tc>
          <w:tcPr>
            <w:tcW w:w="742" w:type="dxa"/>
          </w:tcPr>
          <w:p w:rsidR="00C01DEE" w:rsidRDefault="00C01DEE">
            <w:r w:rsidRPr="00175180">
              <w:rPr>
                <w:highlight w:val="yellow"/>
              </w:rPr>
              <w:t>Olf_dur</w:t>
            </w:r>
          </w:p>
        </w:tc>
      </w:tr>
      <w:tr w:rsidR="00C01DEE">
        <w:tc>
          <w:tcPr>
            <w:tcW w:w="803" w:type="dxa"/>
          </w:tcPr>
          <w:p w:rsidR="00C01DEE" w:rsidRPr="00E40393" w:rsidRDefault="00C01DEE">
            <w:pPr>
              <w:rPr>
                <w:highlight w:val="yellow"/>
              </w:rPr>
            </w:pPr>
            <w:r w:rsidRPr="00E40393">
              <w:rPr>
                <w:highlight w:val="yellow"/>
              </w:rPr>
              <w:t>Hall</w:t>
            </w:r>
          </w:p>
        </w:tc>
        <w:tc>
          <w:tcPr>
            <w:tcW w:w="2005" w:type="dxa"/>
          </w:tcPr>
          <w:p w:rsidR="00C01DEE" w:rsidRPr="00E40393" w:rsidRDefault="00C01DEE">
            <w:pPr>
              <w:rPr>
                <w:highlight w:val="yellow"/>
              </w:rPr>
            </w:pPr>
            <w:r w:rsidRPr="00E40393">
              <w:rPr>
                <w:highlight w:val="yellow"/>
              </w:rPr>
              <w:t>Olf ever that others did not smell and duration &gt;1 min but &lt;1day</w:t>
            </w:r>
          </w:p>
        </w:tc>
        <w:tc>
          <w:tcPr>
            <w:tcW w:w="4410" w:type="dxa"/>
          </w:tcPr>
          <w:p w:rsidR="00C01DEE" w:rsidRPr="00E40393" w:rsidRDefault="00C01DEE" w:rsidP="00175180">
            <w:pPr>
              <w:rPr>
                <w:highlight w:val="yellow"/>
              </w:rPr>
            </w:pPr>
            <w:r w:rsidRPr="00E40393">
              <w:rPr>
                <w:highlight w:val="yellow"/>
              </w:rPr>
              <w:t xml:space="preserve">[PSY052=0 or (PSY052=1 and PSY053=0)] and </w:t>
            </w:r>
            <w:r>
              <w:rPr>
                <w:highlight w:val="yellow"/>
              </w:rPr>
              <w:t xml:space="preserve">(OLF_dur </w:t>
            </w:r>
            <w:r w:rsidRPr="00E40393">
              <w:rPr>
                <w:highlight w:val="yellow"/>
              </w:rPr>
              <w:t>&gt; 1 min but &lt;1 day</w:t>
            </w:r>
            <w:r>
              <w:rPr>
                <w:highlight w:val="yellow"/>
              </w:rPr>
              <w:t>)</w:t>
            </w:r>
          </w:p>
        </w:tc>
        <w:tc>
          <w:tcPr>
            <w:tcW w:w="896" w:type="dxa"/>
          </w:tcPr>
          <w:p w:rsidR="00C01DEE" w:rsidRPr="00E40393" w:rsidRDefault="00C01DEE">
            <w:pPr>
              <w:rPr>
                <w:highlight w:val="yellow"/>
              </w:rPr>
            </w:pPr>
            <w:r w:rsidRPr="00E40393">
              <w:rPr>
                <w:highlight w:val="yellow"/>
              </w:rPr>
              <w:t>P or C</w:t>
            </w:r>
          </w:p>
        </w:tc>
        <w:tc>
          <w:tcPr>
            <w:tcW w:w="742" w:type="dxa"/>
          </w:tcPr>
          <w:p w:rsidR="00C01DEE" w:rsidRDefault="00C01DEE">
            <w:r w:rsidRPr="00E40393">
              <w:rPr>
                <w:highlight w:val="yellow"/>
              </w:rPr>
              <w:t>OH2</w:t>
            </w:r>
          </w:p>
        </w:tc>
      </w:tr>
      <w:tr w:rsidR="00C01DEE">
        <w:tc>
          <w:tcPr>
            <w:tcW w:w="803" w:type="dxa"/>
          </w:tcPr>
          <w:p w:rsidR="00C01DEE" w:rsidRPr="00E40393" w:rsidRDefault="00C01DEE">
            <w:pPr>
              <w:rPr>
                <w:highlight w:val="yellow"/>
              </w:rPr>
            </w:pPr>
            <w:r w:rsidRPr="00E40393">
              <w:rPr>
                <w:highlight w:val="yellow"/>
              </w:rPr>
              <w:t>Hall</w:t>
            </w:r>
          </w:p>
        </w:tc>
        <w:tc>
          <w:tcPr>
            <w:tcW w:w="2005" w:type="dxa"/>
          </w:tcPr>
          <w:p w:rsidR="00C01DEE" w:rsidRPr="00E40393" w:rsidRDefault="00C01DEE" w:rsidP="00C01DEE">
            <w:pPr>
              <w:rPr>
                <w:highlight w:val="yellow"/>
              </w:rPr>
            </w:pPr>
            <w:r w:rsidRPr="00E40393">
              <w:rPr>
                <w:highlight w:val="yellow"/>
              </w:rPr>
              <w:t xml:space="preserve">Olf ever that others did not smell and duration </w:t>
            </w:r>
            <w:r>
              <w:rPr>
                <w:highlight w:val="yellow"/>
              </w:rPr>
              <w:t>&gt;=</w:t>
            </w:r>
            <w:r w:rsidRPr="00E40393">
              <w:rPr>
                <w:highlight w:val="yellow"/>
              </w:rPr>
              <w:t>1</w:t>
            </w:r>
            <w:r>
              <w:rPr>
                <w:highlight w:val="yellow"/>
              </w:rPr>
              <w:t xml:space="preserve"> </w:t>
            </w:r>
            <w:r w:rsidRPr="00E40393">
              <w:rPr>
                <w:highlight w:val="yellow"/>
              </w:rPr>
              <w:t>day</w:t>
            </w:r>
          </w:p>
        </w:tc>
        <w:tc>
          <w:tcPr>
            <w:tcW w:w="4410" w:type="dxa"/>
          </w:tcPr>
          <w:p w:rsidR="00C01DEE" w:rsidRPr="00E40393" w:rsidRDefault="00C01DEE" w:rsidP="00175180">
            <w:pPr>
              <w:rPr>
                <w:highlight w:val="yellow"/>
              </w:rPr>
            </w:pPr>
            <w:r w:rsidRPr="00E40393">
              <w:rPr>
                <w:highlight w:val="yellow"/>
              </w:rPr>
              <w:t xml:space="preserve">[PSY052=0 or (PSY052=1 and PSY053=0)] and </w:t>
            </w:r>
            <w:r>
              <w:rPr>
                <w:highlight w:val="yellow"/>
              </w:rPr>
              <w:t>(OLF_dur &gt;=</w:t>
            </w:r>
            <w:r w:rsidRPr="00E40393">
              <w:rPr>
                <w:highlight w:val="yellow"/>
              </w:rPr>
              <w:t>1 day</w:t>
            </w:r>
            <w:r>
              <w:rPr>
                <w:highlight w:val="yellow"/>
              </w:rPr>
              <w:t>)</w:t>
            </w:r>
          </w:p>
        </w:tc>
        <w:tc>
          <w:tcPr>
            <w:tcW w:w="896" w:type="dxa"/>
          </w:tcPr>
          <w:p w:rsidR="00C01DEE" w:rsidRPr="00E40393" w:rsidRDefault="00C01DEE">
            <w:pPr>
              <w:rPr>
                <w:highlight w:val="yellow"/>
              </w:rPr>
            </w:pPr>
            <w:r w:rsidRPr="00E40393">
              <w:rPr>
                <w:highlight w:val="yellow"/>
              </w:rPr>
              <w:t>P or C</w:t>
            </w:r>
          </w:p>
        </w:tc>
        <w:tc>
          <w:tcPr>
            <w:tcW w:w="742" w:type="dxa"/>
          </w:tcPr>
          <w:p w:rsidR="00C01DEE" w:rsidRDefault="00C01DEE">
            <w:r w:rsidRPr="00E40393">
              <w:rPr>
                <w:highlight w:val="yellow"/>
              </w:rPr>
              <w:t>OH</w:t>
            </w:r>
            <w:r>
              <w:rPr>
                <w:highlight w:val="yellow"/>
              </w:rPr>
              <w:t>3</w:t>
            </w:r>
          </w:p>
        </w:tc>
      </w:tr>
      <w:tr w:rsidR="00C01DEE">
        <w:tc>
          <w:tcPr>
            <w:tcW w:w="803" w:type="dxa"/>
            <w:tcBorders>
              <w:bottom w:val="single" w:sz="4" w:space="0" w:color="auto"/>
            </w:tcBorders>
          </w:tcPr>
          <w:p w:rsidR="00C01DEE" w:rsidRDefault="00C01DEE">
            <w:r>
              <w:t>Hall</w:t>
            </w:r>
          </w:p>
        </w:tc>
        <w:tc>
          <w:tcPr>
            <w:tcW w:w="2005" w:type="dxa"/>
            <w:tcBorders>
              <w:bottom w:val="single" w:sz="4" w:space="0" w:color="auto"/>
            </w:tcBorders>
          </w:tcPr>
          <w:p w:rsidR="00C01DEE" w:rsidRDefault="00C01DEE">
            <w:r>
              <w:t>Tactile – ever</w:t>
            </w:r>
          </w:p>
        </w:tc>
        <w:tc>
          <w:tcPr>
            <w:tcW w:w="4410" w:type="dxa"/>
            <w:tcBorders>
              <w:bottom w:val="single" w:sz="4" w:space="0" w:color="auto"/>
            </w:tcBorders>
          </w:tcPr>
          <w:p w:rsidR="00C01DEE" w:rsidRDefault="00C01DEE">
            <w:r>
              <w:t>PSY060=1</w:t>
            </w:r>
          </w:p>
        </w:tc>
        <w:tc>
          <w:tcPr>
            <w:tcW w:w="896" w:type="dxa"/>
            <w:tcBorders>
              <w:bottom w:val="single" w:sz="4" w:space="0" w:color="auto"/>
            </w:tcBorders>
          </w:tcPr>
          <w:p w:rsidR="00C01DEE" w:rsidRDefault="00C01DEE">
            <w:r>
              <w:t>P or C</w:t>
            </w:r>
          </w:p>
        </w:tc>
        <w:tc>
          <w:tcPr>
            <w:tcW w:w="742" w:type="dxa"/>
            <w:tcBorders>
              <w:bottom w:val="single" w:sz="4" w:space="0" w:color="auto"/>
            </w:tcBorders>
          </w:tcPr>
          <w:p w:rsidR="00C01DEE" w:rsidRDefault="00C01DEE">
            <w:r>
              <w:t>TH1</w:t>
            </w:r>
          </w:p>
        </w:tc>
      </w:tr>
      <w:tr w:rsidR="00C01DEE">
        <w:tc>
          <w:tcPr>
            <w:tcW w:w="803" w:type="dxa"/>
            <w:tcBorders>
              <w:bottom w:val="single" w:sz="4" w:space="0" w:color="auto"/>
            </w:tcBorders>
          </w:tcPr>
          <w:p w:rsidR="00C01DEE" w:rsidRPr="00175180" w:rsidRDefault="00C01DEE">
            <w:pPr>
              <w:rPr>
                <w:highlight w:val="yellow"/>
              </w:rPr>
            </w:pPr>
            <w:r w:rsidRPr="00175180">
              <w:rPr>
                <w:highlight w:val="yellow"/>
              </w:rPr>
              <w:t>Hall</w:t>
            </w:r>
          </w:p>
        </w:tc>
        <w:tc>
          <w:tcPr>
            <w:tcW w:w="2005" w:type="dxa"/>
            <w:tcBorders>
              <w:bottom w:val="single" w:sz="4" w:space="0" w:color="auto"/>
            </w:tcBorders>
          </w:tcPr>
          <w:p w:rsidR="00C01DEE" w:rsidRPr="00175180" w:rsidRDefault="00C01DEE">
            <w:pPr>
              <w:rPr>
                <w:highlight w:val="yellow"/>
              </w:rPr>
            </w:pPr>
            <w:r w:rsidRPr="00175180">
              <w:rPr>
                <w:highlight w:val="yellow"/>
              </w:rPr>
              <w:t>Tactile duration</w:t>
            </w:r>
          </w:p>
        </w:tc>
        <w:tc>
          <w:tcPr>
            <w:tcW w:w="4410" w:type="dxa"/>
            <w:tcBorders>
              <w:bottom w:val="single" w:sz="4" w:space="0" w:color="auto"/>
            </w:tcBorders>
          </w:tcPr>
          <w:p w:rsidR="00C01DEE" w:rsidRPr="00175180" w:rsidRDefault="00C01DEE">
            <w:pPr>
              <w:rPr>
                <w:highlight w:val="yellow"/>
              </w:rPr>
            </w:pPr>
            <w:r w:rsidRPr="00175180">
              <w:rPr>
                <w:highlight w:val="yellow"/>
              </w:rPr>
              <w:t>CALC duration (PSY063+PSY064+PSY065+PSY066)</w:t>
            </w:r>
          </w:p>
        </w:tc>
        <w:tc>
          <w:tcPr>
            <w:tcW w:w="896" w:type="dxa"/>
            <w:tcBorders>
              <w:bottom w:val="single" w:sz="4" w:space="0" w:color="auto"/>
            </w:tcBorders>
          </w:tcPr>
          <w:p w:rsidR="00C01DEE" w:rsidRPr="00175180" w:rsidRDefault="00C01DEE">
            <w:pPr>
              <w:rPr>
                <w:highlight w:val="yellow"/>
              </w:rPr>
            </w:pPr>
            <w:r w:rsidRPr="00175180">
              <w:rPr>
                <w:highlight w:val="yellow"/>
              </w:rPr>
              <w:t>P or C</w:t>
            </w:r>
          </w:p>
        </w:tc>
        <w:tc>
          <w:tcPr>
            <w:tcW w:w="742" w:type="dxa"/>
            <w:tcBorders>
              <w:bottom w:val="single" w:sz="4" w:space="0" w:color="auto"/>
            </w:tcBorders>
          </w:tcPr>
          <w:p w:rsidR="00C01DEE" w:rsidRDefault="00C01DEE">
            <w:r w:rsidRPr="00175180">
              <w:rPr>
                <w:highlight w:val="yellow"/>
              </w:rPr>
              <w:t>TH_dur</w:t>
            </w:r>
          </w:p>
        </w:tc>
      </w:tr>
      <w:tr w:rsidR="00C01DEE">
        <w:tc>
          <w:tcPr>
            <w:tcW w:w="803" w:type="dxa"/>
            <w:tcBorders>
              <w:bottom w:val="single" w:sz="4" w:space="0" w:color="auto"/>
            </w:tcBorders>
          </w:tcPr>
          <w:p w:rsidR="00C01DEE" w:rsidRPr="00175180" w:rsidRDefault="00C01DEE">
            <w:pPr>
              <w:rPr>
                <w:highlight w:val="yellow"/>
              </w:rPr>
            </w:pPr>
            <w:r w:rsidRPr="00175180">
              <w:rPr>
                <w:highlight w:val="yellow"/>
              </w:rPr>
              <w:t>Hall</w:t>
            </w:r>
          </w:p>
        </w:tc>
        <w:tc>
          <w:tcPr>
            <w:tcW w:w="2005" w:type="dxa"/>
            <w:tcBorders>
              <w:bottom w:val="single" w:sz="4" w:space="0" w:color="auto"/>
            </w:tcBorders>
          </w:tcPr>
          <w:p w:rsidR="00C01DEE" w:rsidRPr="00175180" w:rsidRDefault="00C01DEE">
            <w:pPr>
              <w:rPr>
                <w:highlight w:val="yellow"/>
              </w:rPr>
            </w:pPr>
            <w:r w:rsidRPr="00175180">
              <w:rPr>
                <w:highlight w:val="yellow"/>
              </w:rPr>
              <w:t>Tactile duration &gt;1 min but &lt; 1 day</w:t>
            </w:r>
          </w:p>
        </w:tc>
        <w:tc>
          <w:tcPr>
            <w:tcW w:w="4410" w:type="dxa"/>
            <w:tcBorders>
              <w:bottom w:val="single" w:sz="4" w:space="0" w:color="auto"/>
            </w:tcBorders>
          </w:tcPr>
          <w:p w:rsidR="00C01DEE" w:rsidRPr="00175180" w:rsidRDefault="00C01DEE" w:rsidP="00175180">
            <w:pPr>
              <w:rPr>
                <w:highlight w:val="yellow"/>
              </w:rPr>
            </w:pPr>
            <w:r w:rsidRPr="00175180">
              <w:rPr>
                <w:highlight w:val="yellow"/>
              </w:rPr>
              <w:t>PSY060=1 and (TH_dur &gt;1 min but &lt; 1 day)</w:t>
            </w:r>
          </w:p>
        </w:tc>
        <w:tc>
          <w:tcPr>
            <w:tcW w:w="896" w:type="dxa"/>
            <w:tcBorders>
              <w:bottom w:val="single" w:sz="4" w:space="0" w:color="auto"/>
            </w:tcBorders>
          </w:tcPr>
          <w:p w:rsidR="00C01DEE" w:rsidRPr="00175180" w:rsidRDefault="00C01DEE">
            <w:pPr>
              <w:rPr>
                <w:highlight w:val="yellow"/>
              </w:rPr>
            </w:pPr>
            <w:r w:rsidRPr="00175180">
              <w:rPr>
                <w:highlight w:val="yellow"/>
              </w:rPr>
              <w:t>P or C</w:t>
            </w:r>
          </w:p>
        </w:tc>
        <w:tc>
          <w:tcPr>
            <w:tcW w:w="742" w:type="dxa"/>
            <w:tcBorders>
              <w:bottom w:val="single" w:sz="4" w:space="0" w:color="auto"/>
            </w:tcBorders>
          </w:tcPr>
          <w:p w:rsidR="00C01DEE" w:rsidRDefault="00C01DEE">
            <w:r w:rsidRPr="00175180">
              <w:rPr>
                <w:highlight w:val="yellow"/>
              </w:rPr>
              <w:t>TH2</w:t>
            </w:r>
          </w:p>
        </w:tc>
      </w:tr>
      <w:tr w:rsidR="00703F6D">
        <w:tc>
          <w:tcPr>
            <w:tcW w:w="803" w:type="dxa"/>
            <w:tcBorders>
              <w:bottom w:val="single" w:sz="4" w:space="0" w:color="auto"/>
            </w:tcBorders>
          </w:tcPr>
          <w:p w:rsidR="00703F6D" w:rsidRPr="00175180" w:rsidRDefault="00703F6D">
            <w:pPr>
              <w:rPr>
                <w:highlight w:val="yellow"/>
              </w:rPr>
            </w:pPr>
            <w:r>
              <w:rPr>
                <w:highlight w:val="yellow"/>
              </w:rPr>
              <w:t>Hall</w:t>
            </w:r>
          </w:p>
        </w:tc>
        <w:tc>
          <w:tcPr>
            <w:tcW w:w="2005" w:type="dxa"/>
            <w:tcBorders>
              <w:bottom w:val="single" w:sz="4" w:space="0" w:color="auto"/>
            </w:tcBorders>
          </w:tcPr>
          <w:p w:rsidR="00703F6D" w:rsidRPr="00175180" w:rsidRDefault="00703F6D">
            <w:pPr>
              <w:rPr>
                <w:highlight w:val="yellow"/>
              </w:rPr>
            </w:pPr>
            <w:r>
              <w:rPr>
                <w:highlight w:val="yellow"/>
              </w:rPr>
              <w:t>Tactile duration &gt;=1 day</w:t>
            </w:r>
          </w:p>
        </w:tc>
        <w:tc>
          <w:tcPr>
            <w:tcW w:w="4410" w:type="dxa"/>
            <w:tcBorders>
              <w:bottom w:val="single" w:sz="4" w:space="0" w:color="auto"/>
            </w:tcBorders>
          </w:tcPr>
          <w:p w:rsidR="00703F6D" w:rsidRPr="00175180" w:rsidRDefault="00703F6D" w:rsidP="00703F6D">
            <w:pPr>
              <w:rPr>
                <w:highlight w:val="yellow"/>
              </w:rPr>
            </w:pPr>
            <w:r w:rsidRPr="00175180">
              <w:rPr>
                <w:highlight w:val="yellow"/>
              </w:rPr>
              <w:t xml:space="preserve">PSY060=1 and (TH_dur </w:t>
            </w:r>
            <w:r>
              <w:rPr>
                <w:highlight w:val="yellow"/>
              </w:rPr>
              <w:t>&gt;=</w:t>
            </w:r>
            <w:r w:rsidRPr="00175180">
              <w:rPr>
                <w:highlight w:val="yellow"/>
              </w:rPr>
              <w:t xml:space="preserve"> 1 day)</w:t>
            </w:r>
          </w:p>
        </w:tc>
        <w:tc>
          <w:tcPr>
            <w:tcW w:w="896" w:type="dxa"/>
            <w:tcBorders>
              <w:bottom w:val="single" w:sz="4" w:space="0" w:color="auto"/>
            </w:tcBorders>
          </w:tcPr>
          <w:p w:rsidR="00703F6D" w:rsidRPr="00175180" w:rsidRDefault="00703F6D">
            <w:pPr>
              <w:rPr>
                <w:highlight w:val="yellow"/>
              </w:rPr>
            </w:pPr>
            <w:r w:rsidRPr="00175180">
              <w:rPr>
                <w:highlight w:val="yellow"/>
              </w:rPr>
              <w:t>P or C</w:t>
            </w:r>
          </w:p>
        </w:tc>
        <w:tc>
          <w:tcPr>
            <w:tcW w:w="742" w:type="dxa"/>
            <w:tcBorders>
              <w:bottom w:val="single" w:sz="4" w:space="0" w:color="auto"/>
            </w:tcBorders>
          </w:tcPr>
          <w:p w:rsidR="00703F6D" w:rsidRPr="00175180" w:rsidRDefault="00703F6D">
            <w:pPr>
              <w:rPr>
                <w:highlight w:val="yellow"/>
              </w:rPr>
            </w:pPr>
            <w:r>
              <w:rPr>
                <w:highlight w:val="yellow"/>
              </w:rPr>
              <w:t>TH3</w:t>
            </w:r>
          </w:p>
        </w:tc>
      </w:tr>
      <w:tr w:rsidR="00703F6D">
        <w:tc>
          <w:tcPr>
            <w:tcW w:w="803" w:type="dxa"/>
            <w:tcBorders>
              <w:bottom w:val="single" w:sz="4" w:space="0" w:color="auto"/>
            </w:tcBorders>
          </w:tcPr>
          <w:p w:rsidR="00703F6D" w:rsidRPr="00703F6D" w:rsidRDefault="00703F6D">
            <w:pPr>
              <w:rPr>
                <w:highlight w:val="yellow"/>
              </w:rPr>
            </w:pPr>
            <w:commentRangeStart w:id="741"/>
            <w:r w:rsidRPr="00703F6D">
              <w:rPr>
                <w:highlight w:val="yellow"/>
              </w:rPr>
              <w:t>Hall</w:t>
            </w:r>
            <w:commentRangeEnd w:id="741"/>
            <w:r w:rsidR="00D14000">
              <w:rPr>
                <w:rStyle w:val="CommentReference"/>
                <w:vanish/>
              </w:rPr>
              <w:commentReference w:id="741"/>
            </w:r>
          </w:p>
        </w:tc>
        <w:tc>
          <w:tcPr>
            <w:tcW w:w="2005" w:type="dxa"/>
            <w:tcBorders>
              <w:bottom w:val="single" w:sz="4" w:space="0" w:color="auto"/>
            </w:tcBorders>
          </w:tcPr>
          <w:p w:rsidR="00703F6D" w:rsidRPr="00703F6D" w:rsidRDefault="00703F6D" w:rsidP="00175180">
            <w:pPr>
              <w:rPr>
                <w:highlight w:val="yellow"/>
              </w:rPr>
            </w:pPr>
            <w:r w:rsidRPr="00703F6D">
              <w:rPr>
                <w:highlight w:val="yellow"/>
              </w:rPr>
              <w:t xml:space="preserve">ANY </w:t>
            </w:r>
            <w:r>
              <w:rPr>
                <w:highlight w:val="yellow"/>
              </w:rPr>
              <w:t xml:space="preserve">subthreshold </w:t>
            </w:r>
            <w:r w:rsidRPr="00703F6D">
              <w:rPr>
                <w:highlight w:val="yellow"/>
              </w:rPr>
              <w:t>hallucinations endorsed</w:t>
            </w:r>
          </w:p>
        </w:tc>
        <w:tc>
          <w:tcPr>
            <w:tcW w:w="4410" w:type="dxa"/>
            <w:tcBorders>
              <w:bottom w:val="single" w:sz="4" w:space="0" w:color="auto"/>
            </w:tcBorders>
          </w:tcPr>
          <w:p w:rsidR="00703F6D" w:rsidRPr="00703F6D" w:rsidRDefault="00703F6D" w:rsidP="00A249DE">
            <w:pPr>
              <w:rPr>
                <w:highlight w:val="yellow"/>
              </w:rPr>
            </w:pPr>
            <w:r w:rsidRPr="00703F6D">
              <w:rPr>
                <w:highlight w:val="yellow"/>
              </w:rPr>
              <w:t>Ahv2=1 or AHs2=1 or VH2=1 or OH2=1 or TH2=1</w:t>
            </w:r>
          </w:p>
        </w:tc>
        <w:tc>
          <w:tcPr>
            <w:tcW w:w="896" w:type="dxa"/>
            <w:tcBorders>
              <w:bottom w:val="single" w:sz="4" w:space="0" w:color="auto"/>
            </w:tcBorders>
          </w:tcPr>
          <w:p w:rsidR="00703F6D" w:rsidRPr="00703F6D" w:rsidRDefault="00703F6D">
            <w:pPr>
              <w:rPr>
                <w:highlight w:val="yellow"/>
              </w:rPr>
            </w:pPr>
            <w:r w:rsidRPr="00703F6D">
              <w:rPr>
                <w:highlight w:val="yellow"/>
              </w:rPr>
              <w:t>P or C</w:t>
            </w:r>
          </w:p>
        </w:tc>
        <w:tc>
          <w:tcPr>
            <w:tcW w:w="742" w:type="dxa"/>
            <w:tcBorders>
              <w:bottom w:val="single" w:sz="4" w:space="0" w:color="auto"/>
            </w:tcBorders>
          </w:tcPr>
          <w:p w:rsidR="00703F6D" w:rsidRDefault="00703F6D">
            <w:r w:rsidRPr="00703F6D">
              <w:rPr>
                <w:highlight w:val="yellow"/>
              </w:rPr>
              <w:t>Hall</w:t>
            </w:r>
            <w:r>
              <w:rPr>
                <w:highlight w:val="yellow"/>
              </w:rPr>
              <w:t>2</w:t>
            </w:r>
          </w:p>
        </w:tc>
      </w:tr>
      <w:tr w:rsidR="00703F6D">
        <w:tc>
          <w:tcPr>
            <w:tcW w:w="803" w:type="dxa"/>
            <w:tcBorders>
              <w:bottom w:val="single" w:sz="4" w:space="0" w:color="auto"/>
            </w:tcBorders>
          </w:tcPr>
          <w:p w:rsidR="00703F6D" w:rsidRPr="00703F6D" w:rsidRDefault="00703F6D">
            <w:pPr>
              <w:rPr>
                <w:highlight w:val="yellow"/>
              </w:rPr>
            </w:pPr>
            <w:r>
              <w:rPr>
                <w:highlight w:val="yellow"/>
              </w:rPr>
              <w:t>HALL</w:t>
            </w:r>
          </w:p>
        </w:tc>
        <w:tc>
          <w:tcPr>
            <w:tcW w:w="2005" w:type="dxa"/>
            <w:tcBorders>
              <w:bottom w:val="single" w:sz="4" w:space="0" w:color="auto"/>
            </w:tcBorders>
          </w:tcPr>
          <w:p w:rsidR="00703F6D" w:rsidRPr="00703F6D" w:rsidRDefault="00703F6D" w:rsidP="00703F6D">
            <w:pPr>
              <w:rPr>
                <w:highlight w:val="yellow"/>
              </w:rPr>
            </w:pPr>
            <w:r>
              <w:rPr>
                <w:highlight w:val="yellow"/>
              </w:rPr>
              <w:t>Any threshold hallucinations endorsed</w:t>
            </w:r>
          </w:p>
        </w:tc>
        <w:tc>
          <w:tcPr>
            <w:tcW w:w="4410" w:type="dxa"/>
            <w:tcBorders>
              <w:bottom w:val="single" w:sz="4" w:space="0" w:color="auto"/>
            </w:tcBorders>
          </w:tcPr>
          <w:p w:rsidR="00703F6D" w:rsidRPr="00703F6D" w:rsidRDefault="00703F6D" w:rsidP="00A249DE">
            <w:pPr>
              <w:rPr>
                <w:highlight w:val="yellow"/>
              </w:rPr>
            </w:pPr>
            <w:r>
              <w:rPr>
                <w:highlight w:val="yellow"/>
              </w:rPr>
              <w:t>AhV3=1 or Ahs3=1 or VH3=1 or OH3=1 or TH3=1</w:t>
            </w:r>
          </w:p>
        </w:tc>
        <w:tc>
          <w:tcPr>
            <w:tcW w:w="896" w:type="dxa"/>
            <w:tcBorders>
              <w:bottom w:val="single" w:sz="4" w:space="0" w:color="auto"/>
            </w:tcBorders>
          </w:tcPr>
          <w:p w:rsidR="00703F6D" w:rsidRPr="00703F6D" w:rsidRDefault="00703F6D">
            <w:pPr>
              <w:rPr>
                <w:highlight w:val="yellow"/>
              </w:rPr>
            </w:pPr>
            <w:r>
              <w:rPr>
                <w:highlight w:val="yellow"/>
              </w:rPr>
              <w:t>P or C</w:t>
            </w:r>
          </w:p>
        </w:tc>
        <w:tc>
          <w:tcPr>
            <w:tcW w:w="742" w:type="dxa"/>
            <w:tcBorders>
              <w:bottom w:val="single" w:sz="4" w:space="0" w:color="auto"/>
            </w:tcBorders>
          </w:tcPr>
          <w:p w:rsidR="00703F6D" w:rsidRPr="00703F6D" w:rsidRDefault="00703F6D">
            <w:pPr>
              <w:rPr>
                <w:highlight w:val="yellow"/>
              </w:rPr>
            </w:pPr>
            <w:r>
              <w:rPr>
                <w:highlight w:val="yellow"/>
              </w:rPr>
              <w:t>Hall 3</w:t>
            </w:r>
          </w:p>
        </w:tc>
      </w:tr>
      <w:tr w:rsidR="00703F6D">
        <w:tc>
          <w:tcPr>
            <w:tcW w:w="803" w:type="dxa"/>
            <w:tcBorders>
              <w:top w:val="single" w:sz="4" w:space="0" w:color="auto"/>
            </w:tcBorders>
          </w:tcPr>
          <w:p w:rsidR="00703F6D" w:rsidRDefault="00703F6D">
            <w:r>
              <w:t>Del</w:t>
            </w:r>
          </w:p>
        </w:tc>
        <w:tc>
          <w:tcPr>
            <w:tcW w:w="2005" w:type="dxa"/>
            <w:tcBorders>
              <w:top w:val="single" w:sz="4" w:space="0" w:color="auto"/>
            </w:tcBorders>
          </w:tcPr>
          <w:p w:rsidR="00703F6D" w:rsidRDefault="00703F6D">
            <w:r>
              <w:t>Delusion screen endorsed</w:t>
            </w:r>
          </w:p>
        </w:tc>
        <w:tc>
          <w:tcPr>
            <w:tcW w:w="4410" w:type="dxa"/>
            <w:tcBorders>
              <w:top w:val="single" w:sz="4" w:space="0" w:color="auto"/>
            </w:tcBorders>
          </w:tcPr>
          <w:p w:rsidR="00703F6D" w:rsidRDefault="00703F6D">
            <w:r>
              <w:t>PSY070=1 or PSY071=1</w:t>
            </w:r>
          </w:p>
        </w:tc>
        <w:tc>
          <w:tcPr>
            <w:tcW w:w="896" w:type="dxa"/>
            <w:tcBorders>
              <w:top w:val="single" w:sz="4" w:space="0" w:color="auto"/>
            </w:tcBorders>
          </w:tcPr>
          <w:p w:rsidR="00703F6D" w:rsidRDefault="00703F6D">
            <w:r>
              <w:t>P or C</w:t>
            </w:r>
          </w:p>
        </w:tc>
        <w:tc>
          <w:tcPr>
            <w:tcW w:w="742" w:type="dxa"/>
            <w:tcBorders>
              <w:top w:val="single" w:sz="4" w:space="0" w:color="auto"/>
            </w:tcBorders>
          </w:tcPr>
          <w:p w:rsidR="00703F6D" w:rsidRDefault="00703F6D">
            <w:r>
              <w:t>DelSCR1</w:t>
            </w:r>
          </w:p>
        </w:tc>
      </w:tr>
      <w:tr w:rsidR="00703F6D">
        <w:tc>
          <w:tcPr>
            <w:tcW w:w="803" w:type="dxa"/>
          </w:tcPr>
          <w:p w:rsidR="00703F6D" w:rsidRDefault="00703F6D">
            <w:r>
              <w:t>Del</w:t>
            </w:r>
          </w:p>
        </w:tc>
        <w:tc>
          <w:tcPr>
            <w:tcW w:w="2005" w:type="dxa"/>
          </w:tcPr>
          <w:p w:rsidR="00703F6D" w:rsidRDefault="00703F6D">
            <w:r>
              <w:t>Del Control 1</w:t>
            </w:r>
          </w:p>
        </w:tc>
        <w:tc>
          <w:tcPr>
            <w:tcW w:w="4410" w:type="dxa"/>
          </w:tcPr>
          <w:p w:rsidR="00703F6D" w:rsidRDefault="00703F6D">
            <w:r>
              <w:t>PSY072=1</w:t>
            </w:r>
          </w:p>
        </w:tc>
        <w:tc>
          <w:tcPr>
            <w:tcW w:w="896" w:type="dxa"/>
          </w:tcPr>
          <w:p w:rsidR="00703F6D" w:rsidRDefault="00703F6D">
            <w:r>
              <w:t>P or C</w:t>
            </w:r>
          </w:p>
        </w:tc>
        <w:tc>
          <w:tcPr>
            <w:tcW w:w="742" w:type="dxa"/>
          </w:tcPr>
          <w:p w:rsidR="00703F6D" w:rsidRDefault="00703F6D">
            <w:r>
              <w:t>DEL_CNTa1</w:t>
            </w:r>
          </w:p>
        </w:tc>
      </w:tr>
      <w:tr w:rsidR="00703F6D">
        <w:tc>
          <w:tcPr>
            <w:tcW w:w="803" w:type="dxa"/>
          </w:tcPr>
          <w:p w:rsidR="00703F6D" w:rsidRDefault="00703F6D">
            <w:r>
              <w:t>Del</w:t>
            </w:r>
          </w:p>
        </w:tc>
        <w:tc>
          <w:tcPr>
            <w:tcW w:w="2005" w:type="dxa"/>
          </w:tcPr>
          <w:p w:rsidR="00703F6D" w:rsidRDefault="00703F6D">
            <w:r>
              <w:t>Del Control 2</w:t>
            </w:r>
          </w:p>
        </w:tc>
        <w:tc>
          <w:tcPr>
            <w:tcW w:w="4410" w:type="dxa"/>
          </w:tcPr>
          <w:p w:rsidR="00703F6D" w:rsidRDefault="00703F6D">
            <w:r>
              <w:t>PSY073=1</w:t>
            </w:r>
          </w:p>
        </w:tc>
        <w:tc>
          <w:tcPr>
            <w:tcW w:w="896" w:type="dxa"/>
          </w:tcPr>
          <w:p w:rsidR="00703F6D" w:rsidRDefault="00703F6D">
            <w:r>
              <w:t>P or C</w:t>
            </w:r>
          </w:p>
        </w:tc>
        <w:tc>
          <w:tcPr>
            <w:tcW w:w="742" w:type="dxa"/>
          </w:tcPr>
          <w:p w:rsidR="00703F6D" w:rsidRDefault="00703F6D">
            <w:r>
              <w:t>DEL_CNTb1</w:t>
            </w:r>
          </w:p>
        </w:tc>
      </w:tr>
      <w:tr w:rsidR="00703F6D">
        <w:tc>
          <w:tcPr>
            <w:tcW w:w="803" w:type="dxa"/>
          </w:tcPr>
          <w:p w:rsidR="00703F6D" w:rsidRDefault="00703F6D">
            <w:r>
              <w:t>Del</w:t>
            </w:r>
          </w:p>
        </w:tc>
        <w:tc>
          <w:tcPr>
            <w:tcW w:w="2005" w:type="dxa"/>
          </w:tcPr>
          <w:p w:rsidR="00703F6D" w:rsidRDefault="00703F6D">
            <w:r>
              <w:t>Thought insertion</w:t>
            </w:r>
          </w:p>
        </w:tc>
        <w:tc>
          <w:tcPr>
            <w:tcW w:w="4410" w:type="dxa"/>
          </w:tcPr>
          <w:p w:rsidR="00703F6D" w:rsidRDefault="00703F6D">
            <w:r>
              <w:t>PSY074=1</w:t>
            </w:r>
          </w:p>
        </w:tc>
        <w:tc>
          <w:tcPr>
            <w:tcW w:w="896" w:type="dxa"/>
          </w:tcPr>
          <w:p w:rsidR="00703F6D" w:rsidRDefault="00703F6D">
            <w:r>
              <w:t>P or C</w:t>
            </w:r>
          </w:p>
        </w:tc>
        <w:tc>
          <w:tcPr>
            <w:tcW w:w="742" w:type="dxa"/>
          </w:tcPr>
          <w:p w:rsidR="00703F6D" w:rsidRDefault="00703F6D">
            <w:r>
              <w:t>DEL_TI1</w:t>
            </w:r>
          </w:p>
        </w:tc>
      </w:tr>
      <w:tr w:rsidR="00703F6D">
        <w:tc>
          <w:tcPr>
            <w:tcW w:w="803" w:type="dxa"/>
          </w:tcPr>
          <w:p w:rsidR="00703F6D" w:rsidRDefault="00703F6D">
            <w:r>
              <w:t>Del</w:t>
            </w:r>
          </w:p>
        </w:tc>
        <w:tc>
          <w:tcPr>
            <w:tcW w:w="2005" w:type="dxa"/>
          </w:tcPr>
          <w:p w:rsidR="00703F6D" w:rsidRDefault="00703F6D">
            <w:r>
              <w:t>Mind reading</w:t>
            </w:r>
          </w:p>
        </w:tc>
        <w:tc>
          <w:tcPr>
            <w:tcW w:w="4410" w:type="dxa"/>
          </w:tcPr>
          <w:p w:rsidR="00703F6D" w:rsidRDefault="00703F6D">
            <w:r>
              <w:t>PSY075=1</w:t>
            </w:r>
          </w:p>
        </w:tc>
        <w:tc>
          <w:tcPr>
            <w:tcW w:w="896" w:type="dxa"/>
          </w:tcPr>
          <w:p w:rsidR="00703F6D" w:rsidRDefault="00703F6D">
            <w:r>
              <w:t>P or C</w:t>
            </w:r>
          </w:p>
        </w:tc>
        <w:tc>
          <w:tcPr>
            <w:tcW w:w="742" w:type="dxa"/>
          </w:tcPr>
          <w:p w:rsidR="00703F6D" w:rsidRDefault="00703F6D">
            <w:r>
              <w:t>DEL_MR1</w:t>
            </w:r>
          </w:p>
        </w:tc>
      </w:tr>
      <w:tr w:rsidR="00703F6D">
        <w:tc>
          <w:tcPr>
            <w:tcW w:w="803" w:type="dxa"/>
          </w:tcPr>
          <w:p w:rsidR="00703F6D" w:rsidRDefault="00703F6D">
            <w:r>
              <w:t>Del</w:t>
            </w:r>
          </w:p>
        </w:tc>
        <w:tc>
          <w:tcPr>
            <w:tcW w:w="2005" w:type="dxa"/>
          </w:tcPr>
          <w:p w:rsidR="00703F6D" w:rsidRDefault="00703F6D">
            <w:r>
              <w:t>Somatic</w:t>
            </w:r>
          </w:p>
        </w:tc>
        <w:tc>
          <w:tcPr>
            <w:tcW w:w="4410" w:type="dxa"/>
          </w:tcPr>
          <w:p w:rsidR="00703F6D" w:rsidRDefault="00703F6D">
            <w:r>
              <w:t>PSY076=1</w:t>
            </w:r>
          </w:p>
        </w:tc>
        <w:tc>
          <w:tcPr>
            <w:tcW w:w="896" w:type="dxa"/>
          </w:tcPr>
          <w:p w:rsidR="00703F6D" w:rsidRDefault="00703F6D">
            <w:r>
              <w:t>P or C</w:t>
            </w:r>
          </w:p>
        </w:tc>
        <w:tc>
          <w:tcPr>
            <w:tcW w:w="742" w:type="dxa"/>
          </w:tcPr>
          <w:p w:rsidR="00703F6D" w:rsidRDefault="00703F6D">
            <w:r>
              <w:t>DEL_Som1</w:t>
            </w:r>
          </w:p>
        </w:tc>
      </w:tr>
      <w:tr w:rsidR="00703F6D">
        <w:tc>
          <w:tcPr>
            <w:tcW w:w="803" w:type="dxa"/>
          </w:tcPr>
          <w:p w:rsidR="00703F6D" w:rsidRDefault="00703F6D">
            <w:r>
              <w:t>Del</w:t>
            </w:r>
          </w:p>
        </w:tc>
        <w:tc>
          <w:tcPr>
            <w:tcW w:w="2005" w:type="dxa"/>
          </w:tcPr>
          <w:p w:rsidR="00703F6D" w:rsidRDefault="00703F6D">
            <w:r>
              <w:t>Grandiose</w:t>
            </w:r>
          </w:p>
        </w:tc>
        <w:tc>
          <w:tcPr>
            <w:tcW w:w="4410" w:type="dxa"/>
          </w:tcPr>
          <w:p w:rsidR="00703F6D" w:rsidRDefault="00703F6D">
            <w:r>
              <w:t>PSY077=1</w:t>
            </w:r>
          </w:p>
        </w:tc>
        <w:tc>
          <w:tcPr>
            <w:tcW w:w="896" w:type="dxa"/>
          </w:tcPr>
          <w:p w:rsidR="00703F6D" w:rsidRDefault="00703F6D">
            <w:r>
              <w:t>P or C</w:t>
            </w:r>
          </w:p>
        </w:tc>
        <w:tc>
          <w:tcPr>
            <w:tcW w:w="742" w:type="dxa"/>
          </w:tcPr>
          <w:p w:rsidR="00703F6D" w:rsidRDefault="00703F6D">
            <w:r>
              <w:t>DEL_G1</w:t>
            </w:r>
          </w:p>
        </w:tc>
      </w:tr>
      <w:tr w:rsidR="00703F6D">
        <w:tc>
          <w:tcPr>
            <w:tcW w:w="803" w:type="dxa"/>
          </w:tcPr>
          <w:p w:rsidR="00703F6D" w:rsidRDefault="00703F6D">
            <w:r>
              <w:t>Del</w:t>
            </w:r>
          </w:p>
        </w:tc>
        <w:tc>
          <w:tcPr>
            <w:tcW w:w="2005" w:type="dxa"/>
          </w:tcPr>
          <w:p w:rsidR="00703F6D" w:rsidRDefault="00703F6D">
            <w:r>
              <w:t>Ref del 1</w:t>
            </w:r>
          </w:p>
        </w:tc>
        <w:tc>
          <w:tcPr>
            <w:tcW w:w="4410" w:type="dxa"/>
          </w:tcPr>
          <w:p w:rsidR="00703F6D" w:rsidRDefault="00703F6D">
            <w:r>
              <w:t>PSY078=1</w:t>
            </w:r>
          </w:p>
        </w:tc>
        <w:tc>
          <w:tcPr>
            <w:tcW w:w="896" w:type="dxa"/>
          </w:tcPr>
          <w:p w:rsidR="00703F6D" w:rsidRDefault="00703F6D">
            <w:r>
              <w:t>P or C</w:t>
            </w:r>
          </w:p>
        </w:tc>
        <w:tc>
          <w:tcPr>
            <w:tcW w:w="742" w:type="dxa"/>
          </w:tcPr>
          <w:p w:rsidR="00703F6D" w:rsidRDefault="00703F6D">
            <w:r>
              <w:t>DEL_refa1</w:t>
            </w:r>
          </w:p>
        </w:tc>
      </w:tr>
      <w:tr w:rsidR="00703F6D">
        <w:tc>
          <w:tcPr>
            <w:tcW w:w="803" w:type="dxa"/>
          </w:tcPr>
          <w:p w:rsidR="00703F6D" w:rsidRDefault="00703F6D">
            <w:r>
              <w:t>Del</w:t>
            </w:r>
          </w:p>
        </w:tc>
        <w:tc>
          <w:tcPr>
            <w:tcW w:w="2005" w:type="dxa"/>
          </w:tcPr>
          <w:p w:rsidR="00703F6D" w:rsidRDefault="00703F6D">
            <w:r>
              <w:t>Nihilistic</w:t>
            </w:r>
          </w:p>
        </w:tc>
        <w:tc>
          <w:tcPr>
            <w:tcW w:w="4410" w:type="dxa"/>
          </w:tcPr>
          <w:p w:rsidR="00703F6D" w:rsidRDefault="00703F6D">
            <w:r>
              <w:t>PSY079=1</w:t>
            </w:r>
          </w:p>
        </w:tc>
        <w:tc>
          <w:tcPr>
            <w:tcW w:w="896" w:type="dxa"/>
          </w:tcPr>
          <w:p w:rsidR="00703F6D" w:rsidRDefault="00703F6D">
            <w:r>
              <w:t>P or C</w:t>
            </w:r>
          </w:p>
        </w:tc>
        <w:tc>
          <w:tcPr>
            <w:tcW w:w="742" w:type="dxa"/>
          </w:tcPr>
          <w:p w:rsidR="00703F6D" w:rsidRDefault="00703F6D">
            <w:r>
              <w:t>DEL_nih_1</w:t>
            </w:r>
          </w:p>
        </w:tc>
      </w:tr>
      <w:tr w:rsidR="00703F6D">
        <w:tc>
          <w:tcPr>
            <w:tcW w:w="803" w:type="dxa"/>
          </w:tcPr>
          <w:p w:rsidR="00703F6D" w:rsidRDefault="00703F6D">
            <w:r>
              <w:t>Del</w:t>
            </w:r>
          </w:p>
        </w:tc>
        <w:tc>
          <w:tcPr>
            <w:tcW w:w="2005" w:type="dxa"/>
          </w:tcPr>
          <w:p w:rsidR="00703F6D" w:rsidRDefault="00703F6D">
            <w:r>
              <w:t>Ref Del 2</w:t>
            </w:r>
          </w:p>
        </w:tc>
        <w:tc>
          <w:tcPr>
            <w:tcW w:w="4410" w:type="dxa"/>
          </w:tcPr>
          <w:p w:rsidR="00703F6D" w:rsidRDefault="00703F6D">
            <w:r>
              <w:t>PSY080=1</w:t>
            </w:r>
          </w:p>
        </w:tc>
        <w:tc>
          <w:tcPr>
            <w:tcW w:w="896" w:type="dxa"/>
          </w:tcPr>
          <w:p w:rsidR="00703F6D" w:rsidRDefault="00703F6D">
            <w:r>
              <w:t>P or C</w:t>
            </w:r>
          </w:p>
        </w:tc>
        <w:tc>
          <w:tcPr>
            <w:tcW w:w="742" w:type="dxa"/>
          </w:tcPr>
          <w:p w:rsidR="00703F6D" w:rsidRDefault="00703F6D">
            <w:r>
              <w:t>DEL_refb1</w:t>
            </w:r>
          </w:p>
        </w:tc>
      </w:tr>
      <w:tr w:rsidR="00703F6D">
        <w:tc>
          <w:tcPr>
            <w:tcW w:w="803" w:type="dxa"/>
          </w:tcPr>
          <w:p w:rsidR="00703F6D" w:rsidRDefault="00703F6D">
            <w:r>
              <w:t>Del</w:t>
            </w:r>
          </w:p>
        </w:tc>
        <w:tc>
          <w:tcPr>
            <w:tcW w:w="2005" w:type="dxa"/>
          </w:tcPr>
          <w:p w:rsidR="00703F6D" w:rsidRDefault="00703F6D">
            <w:r>
              <w:t>Persecutory</w:t>
            </w:r>
          </w:p>
        </w:tc>
        <w:tc>
          <w:tcPr>
            <w:tcW w:w="4410" w:type="dxa"/>
          </w:tcPr>
          <w:p w:rsidR="00703F6D" w:rsidRDefault="00703F6D">
            <w:r>
              <w:t>PSY081=1</w:t>
            </w:r>
          </w:p>
        </w:tc>
        <w:tc>
          <w:tcPr>
            <w:tcW w:w="896" w:type="dxa"/>
          </w:tcPr>
          <w:p w:rsidR="00703F6D" w:rsidRDefault="00703F6D">
            <w:r>
              <w:t>P or C</w:t>
            </w:r>
          </w:p>
        </w:tc>
        <w:tc>
          <w:tcPr>
            <w:tcW w:w="742" w:type="dxa"/>
          </w:tcPr>
          <w:p w:rsidR="00703F6D" w:rsidRDefault="00703F6D">
            <w:r>
              <w:t>DEL_per1</w:t>
            </w:r>
          </w:p>
        </w:tc>
      </w:tr>
      <w:tr w:rsidR="00703F6D">
        <w:tc>
          <w:tcPr>
            <w:tcW w:w="803" w:type="dxa"/>
          </w:tcPr>
          <w:p w:rsidR="00703F6D" w:rsidRDefault="00703F6D">
            <w:r>
              <w:t>Del</w:t>
            </w:r>
          </w:p>
        </w:tc>
        <w:tc>
          <w:tcPr>
            <w:tcW w:w="2005" w:type="dxa"/>
          </w:tcPr>
          <w:p w:rsidR="00703F6D" w:rsidRDefault="00703F6D">
            <w:r>
              <w:t>Guilt</w:t>
            </w:r>
          </w:p>
        </w:tc>
        <w:tc>
          <w:tcPr>
            <w:tcW w:w="4410" w:type="dxa"/>
          </w:tcPr>
          <w:p w:rsidR="00703F6D" w:rsidRDefault="00703F6D">
            <w:r>
              <w:t>PSY082=1</w:t>
            </w:r>
          </w:p>
        </w:tc>
        <w:tc>
          <w:tcPr>
            <w:tcW w:w="896" w:type="dxa"/>
          </w:tcPr>
          <w:p w:rsidR="00703F6D" w:rsidRDefault="00703F6D">
            <w:r>
              <w:t>P or C</w:t>
            </w:r>
          </w:p>
        </w:tc>
        <w:tc>
          <w:tcPr>
            <w:tcW w:w="742" w:type="dxa"/>
          </w:tcPr>
          <w:p w:rsidR="00703F6D" w:rsidRDefault="00703F6D">
            <w:r>
              <w:t>DEL_glt_1</w:t>
            </w:r>
          </w:p>
        </w:tc>
      </w:tr>
      <w:tr w:rsidR="00703F6D">
        <w:tc>
          <w:tcPr>
            <w:tcW w:w="803" w:type="dxa"/>
          </w:tcPr>
          <w:p w:rsidR="00703F6D" w:rsidRDefault="00703F6D">
            <w:r>
              <w:t>Del</w:t>
            </w:r>
          </w:p>
        </w:tc>
        <w:tc>
          <w:tcPr>
            <w:tcW w:w="2005" w:type="dxa"/>
          </w:tcPr>
          <w:p w:rsidR="00703F6D" w:rsidRDefault="00703F6D">
            <w:r>
              <w:t>Any delusion endorsed</w:t>
            </w:r>
          </w:p>
        </w:tc>
        <w:tc>
          <w:tcPr>
            <w:tcW w:w="4410" w:type="dxa"/>
          </w:tcPr>
          <w:p w:rsidR="00703F6D" w:rsidRDefault="00703F6D">
            <w:r>
              <w:t>PSY072=1 or PSY073=1 or PSY074=1 or PSY075=1 or PSY076=1 or PSY077=1 or PSY078=1 or PSY079=1 or PSY080=1 or PSY081=1 or PSY082=1</w:t>
            </w:r>
          </w:p>
        </w:tc>
        <w:tc>
          <w:tcPr>
            <w:tcW w:w="896" w:type="dxa"/>
          </w:tcPr>
          <w:p w:rsidR="00703F6D" w:rsidRDefault="00703F6D">
            <w:r>
              <w:t>P or C</w:t>
            </w:r>
          </w:p>
        </w:tc>
        <w:tc>
          <w:tcPr>
            <w:tcW w:w="742" w:type="dxa"/>
          </w:tcPr>
          <w:p w:rsidR="00703F6D" w:rsidRDefault="00703F6D">
            <w:r>
              <w:t>DEL1</w:t>
            </w:r>
          </w:p>
        </w:tc>
      </w:tr>
      <w:tr w:rsidR="00703F6D">
        <w:tc>
          <w:tcPr>
            <w:tcW w:w="803" w:type="dxa"/>
          </w:tcPr>
          <w:p w:rsidR="00703F6D" w:rsidRPr="002B347E" w:rsidRDefault="00703F6D">
            <w:pPr>
              <w:rPr>
                <w:highlight w:val="yellow"/>
              </w:rPr>
            </w:pPr>
            <w:r w:rsidRPr="002B347E">
              <w:rPr>
                <w:highlight w:val="yellow"/>
              </w:rPr>
              <w:t>Del</w:t>
            </w:r>
          </w:p>
        </w:tc>
        <w:tc>
          <w:tcPr>
            <w:tcW w:w="2005" w:type="dxa"/>
          </w:tcPr>
          <w:p w:rsidR="00703F6D" w:rsidRPr="002B347E" w:rsidRDefault="00703F6D">
            <w:pPr>
              <w:rPr>
                <w:highlight w:val="yellow"/>
              </w:rPr>
            </w:pPr>
            <w:r w:rsidRPr="002B347E">
              <w:rPr>
                <w:highlight w:val="yellow"/>
              </w:rPr>
              <w:t>Delusion duration</w:t>
            </w:r>
          </w:p>
        </w:tc>
        <w:tc>
          <w:tcPr>
            <w:tcW w:w="4410" w:type="dxa"/>
          </w:tcPr>
          <w:p w:rsidR="00703F6D" w:rsidRPr="002B347E" w:rsidRDefault="00703F6D">
            <w:pPr>
              <w:rPr>
                <w:highlight w:val="yellow"/>
              </w:rPr>
            </w:pPr>
            <w:r w:rsidRPr="002B347E">
              <w:rPr>
                <w:highlight w:val="yellow"/>
              </w:rPr>
              <w:t>Calc duration PSY089+PSY090+PSY091+PSY092</w:t>
            </w:r>
          </w:p>
        </w:tc>
        <w:tc>
          <w:tcPr>
            <w:tcW w:w="896" w:type="dxa"/>
          </w:tcPr>
          <w:p w:rsidR="00703F6D" w:rsidRPr="002B347E" w:rsidRDefault="00703F6D">
            <w:pPr>
              <w:rPr>
                <w:highlight w:val="yellow"/>
              </w:rPr>
            </w:pPr>
            <w:r w:rsidRPr="002B347E">
              <w:rPr>
                <w:highlight w:val="yellow"/>
              </w:rPr>
              <w:t>P or C</w:t>
            </w:r>
          </w:p>
        </w:tc>
        <w:tc>
          <w:tcPr>
            <w:tcW w:w="742" w:type="dxa"/>
          </w:tcPr>
          <w:p w:rsidR="00703F6D" w:rsidRDefault="00703F6D">
            <w:r w:rsidRPr="002B347E">
              <w:rPr>
                <w:highlight w:val="yellow"/>
              </w:rPr>
              <w:t>DEL_dur</w:t>
            </w:r>
          </w:p>
        </w:tc>
      </w:tr>
      <w:tr w:rsidR="00703F6D">
        <w:tc>
          <w:tcPr>
            <w:tcW w:w="803" w:type="dxa"/>
            <w:tcBorders>
              <w:bottom w:val="single" w:sz="4" w:space="0" w:color="auto"/>
            </w:tcBorders>
          </w:tcPr>
          <w:p w:rsidR="00703F6D" w:rsidRDefault="00703F6D">
            <w:r>
              <w:t>Del</w:t>
            </w:r>
          </w:p>
        </w:tc>
        <w:tc>
          <w:tcPr>
            <w:tcW w:w="2005" w:type="dxa"/>
            <w:tcBorders>
              <w:bottom w:val="single" w:sz="4" w:space="0" w:color="auto"/>
            </w:tcBorders>
          </w:tcPr>
          <w:p w:rsidR="00703F6D" w:rsidRDefault="00703F6D">
            <w:r>
              <w:t xml:space="preserve">Convinced in any delusion </w:t>
            </w:r>
            <w:r w:rsidRPr="002B347E">
              <w:rPr>
                <w:highlight w:val="yellow"/>
              </w:rPr>
              <w:t>AND duration &gt;1 min but &lt;1 day</w:t>
            </w:r>
          </w:p>
        </w:tc>
        <w:tc>
          <w:tcPr>
            <w:tcW w:w="4410" w:type="dxa"/>
            <w:tcBorders>
              <w:bottom w:val="single" w:sz="4" w:space="0" w:color="auto"/>
            </w:tcBorders>
          </w:tcPr>
          <w:p w:rsidR="00703F6D" w:rsidRDefault="00703F6D">
            <w:r>
              <w:t xml:space="preserve">PSY086=1 </w:t>
            </w:r>
            <w:r w:rsidRPr="002B347E">
              <w:rPr>
                <w:highlight w:val="yellow"/>
              </w:rPr>
              <w:t>and DEL_dur &gt; 1 min but &lt; 1 day</w:t>
            </w:r>
          </w:p>
        </w:tc>
        <w:tc>
          <w:tcPr>
            <w:tcW w:w="896" w:type="dxa"/>
            <w:tcBorders>
              <w:bottom w:val="single" w:sz="4" w:space="0" w:color="auto"/>
            </w:tcBorders>
          </w:tcPr>
          <w:p w:rsidR="00703F6D" w:rsidRDefault="00703F6D">
            <w:r>
              <w:t>P or C</w:t>
            </w:r>
          </w:p>
        </w:tc>
        <w:tc>
          <w:tcPr>
            <w:tcW w:w="742" w:type="dxa"/>
            <w:tcBorders>
              <w:bottom w:val="single" w:sz="4" w:space="0" w:color="auto"/>
            </w:tcBorders>
          </w:tcPr>
          <w:p w:rsidR="00703F6D" w:rsidRDefault="00703F6D">
            <w:r>
              <w:t>DEL2</w:t>
            </w:r>
          </w:p>
        </w:tc>
      </w:tr>
      <w:tr w:rsidR="00703F6D">
        <w:tc>
          <w:tcPr>
            <w:tcW w:w="803" w:type="dxa"/>
            <w:tcBorders>
              <w:bottom w:val="single" w:sz="4" w:space="0" w:color="auto"/>
            </w:tcBorders>
          </w:tcPr>
          <w:p w:rsidR="00703F6D" w:rsidRPr="002B347E" w:rsidRDefault="00703F6D">
            <w:pPr>
              <w:rPr>
                <w:highlight w:val="yellow"/>
              </w:rPr>
            </w:pPr>
            <w:r w:rsidRPr="002B347E">
              <w:rPr>
                <w:highlight w:val="yellow"/>
              </w:rPr>
              <w:t>Del</w:t>
            </w:r>
          </w:p>
        </w:tc>
        <w:tc>
          <w:tcPr>
            <w:tcW w:w="2005" w:type="dxa"/>
            <w:tcBorders>
              <w:bottom w:val="single" w:sz="4" w:space="0" w:color="auto"/>
            </w:tcBorders>
          </w:tcPr>
          <w:p w:rsidR="00703F6D" w:rsidRPr="002B347E" w:rsidRDefault="00703F6D">
            <w:pPr>
              <w:rPr>
                <w:highlight w:val="yellow"/>
              </w:rPr>
            </w:pPr>
            <w:r w:rsidRPr="002B347E">
              <w:rPr>
                <w:highlight w:val="yellow"/>
              </w:rPr>
              <w:t>Convinced in any delusion and duration &gt;= 1 day</w:t>
            </w:r>
          </w:p>
        </w:tc>
        <w:tc>
          <w:tcPr>
            <w:tcW w:w="4410" w:type="dxa"/>
            <w:tcBorders>
              <w:bottom w:val="single" w:sz="4" w:space="0" w:color="auto"/>
            </w:tcBorders>
          </w:tcPr>
          <w:p w:rsidR="00703F6D" w:rsidRDefault="00703F6D" w:rsidP="002B347E">
            <w:r w:rsidRPr="002B347E">
              <w:rPr>
                <w:highlight w:val="yellow"/>
              </w:rPr>
              <w:t>PSY086=1 and DEL_dur &gt;=1 day</w:t>
            </w:r>
          </w:p>
        </w:tc>
        <w:tc>
          <w:tcPr>
            <w:tcW w:w="896" w:type="dxa"/>
            <w:tcBorders>
              <w:bottom w:val="single" w:sz="4" w:space="0" w:color="auto"/>
            </w:tcBorders>
          </w:tcPr>
          <w:p w:rsidR="00703F6D" w:rsidRDefault="00703F6D">
            <w:r>
              <w:t>P or C</w:t>
            </w:r>
          </w:p>
        </w:tc>
        <w:tc>
          <w:tcPr>
            <w:tcW w:w="742" w:type="dxa"/>
            <w:tcBorders>
              <w:bottom w:val="single" w:sz="4" w:space="0" w:color="auto"/>
            </w:tcBorders>
          </w:tcPr>
          <w:p w:rsidR="00703F6D" w:rsidRDefault="00703F6D">
            <w:r>
              <w:t>DEL3</w:t>
            </w:r>
          </w:p>
        </w:tc>
      </w:tr>
      <w:tr w:rsidR="00703F6D">
        <w:tc>
          <w:tcPr>
            <w:tcW w:w="803" w:type="dxa"/>
            <w:tcBorders>
              <w:bottom w:val="single" w:sz="4" w:space="0" w:color="auto"/>
            </w:tcBorders>
          </w:tcPr>
          <w:p w:rsidR="00703F6D" w:rsidRDefault="00703F6D">
            <w:r>
              <w:t>PSY</w:t>
            </w:r>
          </w:p>
        </w:tc>
        <w:tc>
          <w:tcPr>
            <w:tcW w:w="2005" w:type="dxa"/>
            <w:tcBorders>
              <w:bottom w:val="single" w:sz="4" w:space="0" w:color="auto"/>
            </w:tcBorders>
          </w:tcPr>
          <w:p w:rsidR="00703F6D" w:rsidRDefault="00703F6D">
            <w:r>
              <w:t>Either hallucinations or delusions endorsed</w:t>
            </w:r>
          </w:p>
        </w:tc>
        <w:tc>
          <w:tcPr>
            <w:tcW w:w="4410" w:type="dxa"/>
            <w:tcBorders>
              <w:bottom w:val="single" w:sz="4" w:space="0" w:color="auto"/>
            </w:tcBorders>
          </w:tcPr>
          <w:p w:rsidR="00703F6D" w:rsidRDefault="00703F6D">
            <w:r>
              <w:t xml:space="preserve">Ahv1=1 or AHs1=1 or </w:t>
            </w:r>
          </w:p>
          <w:p w:rsidR="00703F6D" w:rsidRDefault="00703F6D">
            <w:r>
              <w:t>VH1=1 or OH1=1 or TH1=1 or DEL1=1</w:t>
            </w:r>
          </w:p>
        </w:tc>
        <w:tc>
          <w:tcPr>
            <w:tcW w:w="896" w:type="dxa"/>
            <w:tcBorders>
              <w:bottom w:val="single" w:sz="4" w:space="0" w:color="auto"/>
            </w:tcBorders>
          </w:tcPr>
          <w:p w:rsidR="00703F6D" w:rsidRDefault="00703F6D"/>
        </w:tc>
        <w:tc>
          <w:tcPr>
            <w:tcW w:w="742" w:type="dxa"/>
            <w:tcBorders>
              <w:bottom w:val="single" w:sz="4" w:space="0" w:color="auto"/>
            </w:tcBorders>
          </w:tcPr>
          <w:p w:rsidR="00703F6D" w:rsidRDefault="00703F6D">
            <w:r>
              <w:t>PSY1</w:t>
            </w:r>
          </w:p>
        </w:tc>
      </w:tr>
      <w:tr w:rsidR="00703F6D">
        <w:tc>
          <w:tcPr>
            <w:tcW w:w="803" w:type="dxa"/>
            <w:tcBorders>
              <w:bottom w:val="single" w:sz="4" w:space="0" w:color="auto"/>
            </w:tcBorders>
          </w:tcPr>
          <w:p w:rsidR="00703F6D" w:rsidRDefault="00703F6D">
            <w:r>
              <w:t>PSY</w:t>
            </w:r>
          </w:p>
        </w:tc>
        <w:tc>
          <w:tcPr>
            <w:tcW w:w="2005" w:type="dxa"/>
            <w:tcBorders>
              <w:bottom w:val="single" w:sz="4" w:space="0" w:color="auto"/>
            </w:tcBorders>
          </w:tcPr>
          <w:p w:rsidR="00703F6D" w:rsidRDefault="00703F6D">
            <w:r>
              <w:t>Either hallucinations or delusions at level 2</w:t>
            </w:r>
          </w:p>
        </w:tc>
        <w:tc>
          <w:tcPr>
            <w:tcW w:w="4410" w:type="dxa"/>
            <w:tcBorders>
              <w:bottom w:val="single" w:sz="4" w:space="0" w:color="auto"/>
            </w:tcBorders>
          </w:tcPr>
          <w:p w:rsidR="00703F6D" w:rsidRDefault="00703F6D">
            <w:r>
              <w:t>HALL2=1 or DEL2=1</w:t>
            </w:r>
          </w:p>
        </w:tc>
        <w:tc>
          <w:tcPr>
            <w:tcW w:w="896" w:type="dxa"/>
            <w:tcBorders>
              <w:bottom w:val="single" w:sz="4" w:space="0" w:color="auto"/>
            </w:tcBorders>
          </w:tcPr>
          <w:p w:rsidR="00703F6D" w:rsidRDefault="00703F6D"/>
        </w:tc>
        <w:tc>
          <w:tcPr>
            <w:tcW w:w="742" w:type="dxa"/>
            <w:tcBorders>
              <w:bottom w:val="single" w:sz="4" w:space="0" w:color="auto"/>
            </w:tcBorders>
          </w:tcPr>
          <w:p w:rsidR="00703F6D" w:rsidRDefault="00703F6D">
            <w:r>
              <w:t>PSY2</w:t>
            </w:r>
          </w:p>
        </w:tc>
      </w:tr>
      <w:tr w:rsidR="00703F6D">
        <w:tc>
          <w:tcPr>
            <w:tcW w:w="803" w:type="dxa"/>
            <w:tcBorders>
              <w:bottom w:val="single" w:sz="4" w:space="0" w:color="auto"/>
            </w:tcBorders>
          </w:tcPr>
          <w:p w:rsidR="00703F6D" w:rsidRDefault="00703F6D">
            <w:r>
              <w:t>PSY</w:t>
            </w:r>
          </w:p>
        </w:tc>
        <w:tc>
          <w:tcPr>
            <w:tcW w:w="2005" w:type="dxa"/>
            <w:tcBorders>
              <w:bottom w:val="single" w:sz="4" w:space="0" w:color="auto"/>
            </w:tcBorders>
          </w:tcPr>
          <w:p w:rsidR="00703F6D" w:rsidRDefault="00703F6D" w:rsidP="007B0362">
            <w:r w:rsidRPr="002B347E">
              <w:rPr>
                <w:highlight w:val="yellow"/>
              </w:rPr>
              <w:t>Either hallucinations or delusions endorsed at level 3 AND</w:t>
            </w:r>
            <w:r>
              <w:t xml:space="preserve"> Endorsed psychotic symptoms never associated with medical or substance</w:t>
            </w:r>
          </w:p>
        </w:tc>
        <w:tc>
          <w:tcPr>
            <w:tcW w:w="4410" w:type="dxa"/>
            <w:tcBorders>
              <w:bottom w:val="single" w:sz="4" w:space="0" w:color="auto"/>
            </w:tcBorders>
          </w:tcPr>
          <w:p w:rsidR="00703F6D" w:rsidRDefault="00703F6D">
            <w:r w:rsidRPr="002B347E">
              <w:rPr>
                <w:highlight w:val="yellow"/>
              </w:rPr>
              <w:t>HALL3=1 or DEL3=1</w:t>
            </w:r>
            <w:r>
              <w:t xml:space="preserve"> AND [(PSY101 NE 3) AND (PSY102 NE 3) and (PSY103 NE 3)]</w:t>
            </w:r>
          </w:p>
        </w:tc>
        <w:tc>
          <w:tcPr>
            <w:tcW w:w="896" w:type="dxa"/>
            <w:tcBorders>
              <w:bottom w:val="single" w:sz="4" w:space="0" w:color="auto"/>
            </w:tcBorders>
          </w:tcPr>
          <w:p w:rsidR="00703F6D" w:rsidRDefault="00703F6D">
            <w:r>
              <w:t>P or C</w:t>
            </w:r>
          </w:p>
        </w:tc>
        <w:tc>
          <w:tcPr>
            <w:tcW w:w="742" w:type="dxa"/>
            <w:tcBorders>
              <w:bottom w:val="single" w:sz="4" w:space="0" w:color="auto"/>
            </w:tcBorders>
          </w:tcPr>
          <w:p w:rsidR="00703F6D" w:rsidRDefault="00703F6D">
            <w:r>
              <w:t>PSY3</w:t>
            </w:r>
          </w:p>
        </w:tc>
      </w:tr>
      <w:tr w:rsidR="00703F6D">
        <w:tc>
          <w:tcPr>
            <w:tcW w:w="803" w:type="dxa"/>
            <w:tcBorders>
              <w:top w:val="single" w:sz="4" w:space="0" w:color="auto"/>
              <w:bottom w:val="single" w:sz="4" w:space="0" w:color="auto"/>
            </w:tcBorders>
          </w:tcPr>
          <w:p w:rsidR="00703F6D" w:rsidRPr="00E40393" w:rsidRDefault="00703F6D">
            <w:pPr>
              <w:rPr>
                <w:highlight w:val="yellow"/>
              </w:rPr>
            </w:pPr>
            <w:r w:rsidRPr="00E40393">
              <w:rPr>
                <w:highlight w:val="yellow"/>
              </w:rPr>
              <w:t>Psy</w:t>
            </w:r>
          </w:p>
        </w:tc>
        <w:tc>
          <w:tcPr>
            <w:tcW w:w="2005" w:type="dxa"/>
            <w:tcBorders>
              <w:top w:val="single" w:sz="4" w:space="0" w:color="auto"/>
              <w:bottom w:val="single" w:sz="4" w:space="0" w:color="auto"/>
            </w:tcBorders>
          </w:tcPr>
          <w:p w:rsidR="00703F6D" w:rsidRPr="00E40393" w:rsidRDefault="00703F6D">
            <w:pPr>
              <w:rPr>
                <w:highlight w:val="yellow"/>
              </w:rPr>
            </w:pPr>
            <w:r w:rsidRPr="002B347E">
              <w:rPr>
                <w:highlight w:val="yellow"/>
              </w:rPr>
              <w:t>Either hallucinations or delusions endorsed at level 3 AND</w:t>
            </w:r>
            <w:r>
              <w:t xml:space="preserve"> Endorsed psychotic symptoms never associated with medical or substance</w:t>
            </w:r>
            <w:r w:rsidRPr="00E40393">
              <w:rPr>
                <w:highlight w:val="yellow"/>
              </w:rPr>
              <w:t xml:space="preserve"> </w:t>
            </w:r>
            <w:r>
              <w:rPr>
                <w:highlight w:val="yellow"/>
              </w:rPr>
              <w:t xml:space="preserve">AND Distress or </w:t>
            </w:r>
            <w:r w:rsidRPr="00E40393">
              <w:rPr>
                <w:highlight w:val="yellow"/>
              </w:rPr>
              <w:t>Imprmt significant</w:t>
            </w:r>
          </w:p>
        </w:tc>
        <w:tc>
          <w:tcPr>
            <w:tcW w:w="4410" w:type="dxa"/>
            <w:tcBorders>
              <w:top w:val="single" w:sz="4" w:space="0" w:color="auto"/>
              <w:bottom w:val="single" w:sz="4" w:space="0" w:color="auto"/>
            </w:tcBorders>
          </w:tcPr>
          <w:p w:rsidR="00703F6D" w:rsidRPr="00E40393" w:rsidRDefault="00703F6D">
            <w:pPr>
              <w:rPr>
                <w:highlight w:val="yellow"/>
              </w:rPr>
            </w:pPr>
            <w:r>
              <w:rPr>
                <w:rFonts w:ascii="Cambria" w:hAnsi="Cambria"/>
                <w:highlight w:val="yellow"/>
              </w:rPr>
              <w:t>PSY3=1 AND (</w:t>
            </w:r>
            <w:r w:rsidRPr="00E40393">
              <w:rPr>
                <w:rFonts w:ascii="Cambria" w:hAnsi="Cambria"/>
                <w:highlight w:val="yellow"/>
              </w:rPr>
              <w:t>PSY110≥ 5 OR PSY120≥ 5</w:t>
            </w:r>
            <w:r>
              <w:rPr>
                <w:rFonts w:ascii="Cambria" w:hAnsi="Cambria"/>
                <w:highlight w:val="yellow"/>
              </w:rPr>
              <w:t>)</w:t>
            </w:r>
          </w:p>
        </w:tc>
        <w:tc>
          <w:tcPr>
            <w:tcW w:w="896" w:type="dxa"/>
            <w:tcBorders>
              <w:top w:val="single" w:sz="4" w:space="0" w:color="auto"/>
              <w:bottom w:val="single" w:sz="4" w:space="0" w:color="auto"/>
            </w:tcBorders>
          </w:tcPr>
          <w:p w:rsidR="00703F6D" w:rsidRPr="00E40393" w:rsidRDefault="00703F6D">
            <w:pPr>
              <w:rPr>
                <w:highlight w:val="yellow"/>
              </w:rPr>
            </w:pPr>
            <w:r w:rsidRPr="00E40393">
              <w:rPr>
                <w:highlight w:val="yellow"/>
              </w:rPr>
              <w:t>P or C</w:t>
            </w:r>
          </w:p>
        </w:tc>
        <w:tc>
          <w:tcPr>
            <w:tcW w:w="742" w:type="dxa"/>
            <w:tcBorders>
              <w:top w:val="single" w:sz="4" w:space="0" w:color="auto"/>
              <w:bottom w:val="single" w:sz="4" w:space="0" w:color="auto"/>
            </w:tcBorders>
          </w:tcPr>
          <w:p w:rsidR="00703F6D" w:rsidRDefault="00703F6D">
            <w:r w:rsidRPr="00E40393">
              <w:rPr>
                <w:highlight w:val="yellow"/>
              </w:rPr>
              <w:t>PSY4</w:t>
            </w:r>
          </w:p>
        </w:tc>
      </w:tr>
      <w:tr w:rsidR="00703F6D">
        <w:tc>
          <w:tcPr>
            <w:tcW w:w="803" w:type="dxa"/>
            <w:tcBorders>
              <w:top w:val="single" w:sz="4" w:space="0" w:color="auto"/>
              <w:bottom w:val="single" w:sz="4" w:space="0" w:color="auto"/>
            </w:tcBorders>
          </w:tcPr>
          <w:p w:rsidR="00703F6D" w:rsidRPr="00430C4D" w:rsidRDefault="00703F6D">
            <w:pPr>
              <w:rPr>
                <w:highlight w:val="yellow"/>
              </w:rPr>
            </w:pPr>
            <w:r w:rsidRPr="00430C4D">
              <w:rPr>
                <w:highlight w:val="yellow"/>
              </w:rPr>
              <w:t>HALL</w:t>
            </w:r>
          </w:p>
        </w:tc>
        <w:tc>
          <w:tcPr>
            <w:tcW w:w="2005" w:type="dxa"/>
            <w:tcBorders>
              <w:top w:val="single" w:sz="4" w:space="0" w:color="auto"/>
              <w:bottom w:val="single" w:sz="4" w:space="0" w:color="auto"/>
            </w:tcBorders>
          </w:tcPr>
          <w:p w:rsidR="00703F6D" w:rsidRPr="00430C4D" w:rsidRDefault="00703F6D">
            <w:pPr>
              <w:rPr>
                <w:highlight w:val="yellow"/>
              </w:rPr>
            </w:pPr>
            <w:r w:rsidRPr="00430C4D">
              <w:rPr>
                <w:highlight w:val="yellow"/>
              </w:rPr>
              <w:t>Total auditory hallucinations</w:t>
            </w:r>
          </w:p>
        </w:tc>
        <w:tc>
          <w:tcPr>
            <w:tcW w:w="4410" w:type="dxa"/>
            <w:tcBorders>
              <w:top w:val="single" w:sz="4" w:space="0" w:color="auto"/>
              <w:bottom w:val="single" w:sz="4" w:space="0" w:color="auto"/>
            </w:tcBorders>
          </w:tcPr>
          <w:p w:rsidR="00703F6D" w:rsidRPr="00430C4D" w:rsidRDefault="00703F6D">
            <w:pPr>
              <w:rPr>
                <w:rFonts w:ascii="Cambria" w:hAnsi="Cambria"/>
                <w:highlight w:val="yellow"/>
              </w:rPr>
            </w:pPr>
            <w:r>
              <w:rPr>
                <w:rFonts w:ascii="Cambria" w:hAnsi="Cambria"/>
                <w:highlight w:val="yellow"/>
              </w:rPr>
              <w:t>(</w:t>
            </w:r>
            <w:proofErr w:type="gramStart"/>
            <w:r>
              <w:rPr>
                <w:rFonts w:ascii="Cambria" w:hAnsi="Cambria"/>
                <w:highlight w:val="yellow"/>
              </w:rPr>
              <w:t>exclude</w:t>
            </w:r>
            <w:proofErr w:type="gramEnd"/>
            <w:r>
              <w:rPr>
                <w:rFonts w:ascii="Cambria" w:hAnsi="Cambria"/>
                <w:highlight w:val="yellow"/>
              </w:rPr>
              <w:t xml:space="preserve"> 9’s) if PSY3=1, AH_TOT=(</w:t>
            </w:r>
            <w:r w:rsidRPr="00430C4D">
              <w:rPr>
                <w:rFonts w:ascii="Cambria" w:hAnsi="Cambria"/>
                <w:highlight w:val="yellow"/>
              </w:rPr>
              <w:t>PSY006+PSY007+PSY008+PSY009+PSY010</w:t>
            </w:r>
            <w:r>
              <w:rPr>
                <w:rFonts w:ascii="Cambria" w:hAnsi="Cambria"/>
                <w:highlight w:val="yellow"/>
              </w:rPr>
              <w:t>)</w:t>
            </w:r>
          </w:p>
        </w:tc>
        <w:tc>
          <w:tcPr>
            <w:tcW w:w="896" w:type="dxa"/>
            <w:tcBorders>
              <w:top w:val="single" w:sz="4" w:space="0" w:color="auto"/>
              <w:bottom w:val="single" w:sz="4" w:space="0" w:color="auto"/>
            </w:tcBorders>
          </w:tcPr>
          <w:p w:rsidR="00703F6D" w:rsidRPr="00430C4D" w:rsidRDefault="00703F6D">
            <w:pPr>
              <w:rPr>
                <w:highlight w:val="yellow"/>
              </w:rPr>
            </w:pPr>
            <w:r w:rsidRPr="00430C4D">
              <w:rPr>
                <w:highlight w:val="yellow"/>
              </w:rPr>
              <w:t>P or C</w:t>
            </w:r>
          </w:p>
        </w:tc>
        <w:tc>
          <w:tcPr>
            <w:tcW w:w="742" w:type="dxa"/>
            <w:tcBorders>
              <w:top w:val="single" w:sz="4" w:space="0" w:color="auto"/>
              <w:bottom w:val="single" w:sz="4" w:space="0" w:color="auto"/>
            </w:tcBorders>
          </w:tcPr>
          <w:p w:rsidR="00703F6D" w:rsidRDefault="00703F6D">
            <w:r w:rsidRPr="00430C4D">
              <w:rPr>
                <w:highlight w:val="yellow"/>
              </w:rPr>
              <w:t>AH_TOT</w:t>
            </w:r>
          </w:p>
          <w:p w:rsidR="00703F6D" w:rsidRDefault="00703F6D">
            <w:r>
              <w:t>(</w:t>
            </w:r>
            <w:proofErr w:type="gramStart"/>
            <w:r>
              <w:t>max</w:t>
            </w:r>
            <w:proofErr w:type="gramEnd"/>
            <w:r>
              <w:t>=5)</w:t>
            </w:r>
          </w:p>
        </w:tc>
      </w:tr>
      <w:tr w:rsidR="00703F6D">
        <w:tc>
          <w:tcPr>
            <w:tcW w:w="803" w:type="dxa"/>
            <w:tcBorders>
              <w:top w:val="single" w:sz="4" w:space="0" w:color="auto"/>
              <w:bottom w:val="single" w:sz="4" w:space="0" w:color="auto"/>
            </w:tcBorders>
          </w:tcPr>
          <w:p w:rsidR="00703F6D" w:rsidRPr="00430C4D" w:rsidRDefault="00703F6D">
            <w:pPr>
              <w:rPr>
                <w:highlight w:val="yellow"/>
              </w:rPr>
            </w:pPr>
            <w:r>
              <w:rPr>
                <w:highlight w:val="yellow"/>
              </w:rPr>
              <w:t>HALL</w:t>
            </w:r>
          </w:p>
        </w:tc>
        <w:tc>
          <w:tcPr>
            <w:tcW w:w="2005" w:type="dxa"/>
            <w:tcBorders>
              <w:top w:val="single" w:sz="4" w:space="0" w:color="auto"/>
              <w:bottom w:val="single" w:sz="4" w:space="0" w:color="auto"/>
            </w:tcBorders>
          </w:tcPr>
          <w:p w:rsidR="00703F6D" w:rsidRPr="00430C4D" w:rsidRDefault="00703F6D">
            <w:pPr>
              <w:rPr>
                <w:highlight w:val="yellow"/>
              </w:rPr>
            </w:pPr>
            <w:r>
              <w:rPr>
                <w:highlight w:val="yellow"/>
              </w:rPr>
              <w:t>Total voices commenting or conversing</w:t>
            </w:r>
          </w:p>
        </w:tc>
        <w:tc>
          <w:tcPr>
            <w:tcW w:w="4410" w:type="dxa"/>
            <w:tcBorders>
              <w:top w:val="single" w:sz="4" w:space="0" w:color="auto"/>
              <w:bottom w:val="single" w:sz="4" w:space="0" w:color="auto"/>
            </w:tcBorders>
          </w:tcPr>
          <w:p w:rsidR="00703F6D" w:rsidRDefault="00703F6D">
            <w:pPr>
              <w:rPr>
                <w:rFonts w:ascii="Cambria" w:hAnsi="Cambria"/>
                <w:highlight w:val="yellow"/>
              </w:rPr>
            </w:pPr>
            <w:r>
              <w:rPr>
                <w:rFonts w:ascii="Cambria" w:hAnsi="Cambria"/>
                <w:highlight w:val="yellow"/>
              </w:rPr>
              <w:t>(</w:t>
            </w:r>
            <w:proofErr w:type="gramStart"/>
            <w:r>
              <w:rPr>
                <w:rFonts w:ascii="Cambria" w:hAnsi="Cambria"/>
                <w:highlight w:val="yellow"/>
              </w:rPr>
              <w:t>exclude</w:t>
            </w:r>
            <w:proofErr w:type="gramEnd"/>
            <w:r>
              <w:rPr>
                <w:rFonts w:ascii="Cambria" w:hAnsi="Cambria"/>
                <w:highlight w:val="yellow"/>
              </w:rPr>
              <w:t xml:space="preserve"> 9’s) IF PSY3=1, HALL_scz_TOT=PSY006+PSY007</w:t>
            </w:r>
          </w:p>
        </w:tc>
        <w:tc>
          <w:tcPr>
            <w:tcW w:w="896" w:type="dxa"/>
            <w:tcBorders>
              <w:top w:val="single" w:sz="4" w:space="0" w:color="auto"/>
              <w:bottom w:val="single" w:sz="4" w:space="0" w:color="auto"/>
            </w:tcBorders>
          </w:tcPr>
          <w:p w:rsidR="00703F6D" w:rsidRPr="00430C4D" w:rsidRDefault="00703F6D">
            <w:pPr>
              <w:rPr>
                <w:highlight w:val="yellow"/>
              </w:rPr>
            </w:pPr>
            <w:r>
              <w:rPr>
                <w:highlight w:val="yellow"/>
              </w:rPr>
              <w:t>P or C</w:t>
            </w:r>
          </w:p>
        </w:tc>
        <w:tc>
          <w:tcPr>
            <w:tcW w:w="742" w:type="dxa"/>
            <w:tcBorders>
              <w:top w:val="single" w:sz="4" w:space="0" w:color="auto"/>
              <w:bottom w:val="single" w:sz="4" w:space="0" w:color="auto"/>
            </w:tcBorders>
          </w:tcPr>
          <w:p w:rsidR="00703F6D" w:rsidRPr="00430C4D" w:rsidRDefault="00703F6D">
            <w:pPr>
              <w:rPr>
                <w:highlight w:val="yellow"/>
              </w:rPr>
            </w:pPr>
            <w:commentRangeStart w:id="742"/>
            <w:r>
              <w:rPr>
                <w:highlight w:val="yellow"/>
              </w:rPr>
              <w:t>Hall_scz_TOT (max=2)</w:t>
            </w:r>
            <w:commentRangeEnd w:id="742"/>
            <w:r w:rsidR="00262A0F">
              <w:rPr>
                <w:rStyle w:val="CommentReference"/>
                <w:vanish/>
              </w:rPr>
              <w:commentReference w:id="742"/>
            </w:r>
          </w:p>
        </w:tc>
      </w:tr>
      <w:tr w:rsidR="00703F6D">
        <w:tc>
          <w:tcPr>
            <w:tcW w:w="803" w:type="dxa"/>
            <w:tcBorders>
              <w:top w:val="single" w:sz="4" w:space="0" w:color="auto"/>
              <w:bottom w:val="single" w:sz="4" w:space="0" w:color="auto"/>
            </w:tcBorders>
          </w:tcPr>
          <w:p w:rsidR="00703F6D" w:rsidRPr="00430C4D" w:rsidRDefault="00703F6D">
            <w:pPr>
              <w:rPr>
                <w:highlight w:val="yellow"/>
              </w:rPr>
            </w:pPr>
            <w:r w:rsidRPr="00430C4D">
              <w:rPr>
                <w:highlight w:val="yellow"/>
              </w:rPr>
              <w:t>HALL</w:t>
            </w:r>
          </w:p>
        </w:tc>
        <w:tc>
          <w:tcPr>
            <w:tcW w:w="2005" w:type="dxa"/>
            <w:tcBorders>
              <w:top w:val="single" w:sz="4" w:space="0" w:color="auto"/>
              <w:bottom w:val="single" w:sz="4" w:space="0" w:color="auto"/>
            </w:tcBorders>
          </w:tcPr>
          <w:p w:rsidR="00703F6D" w:rsidRPr="00430C4D" w:rsidRDefault="00703F6D">
            <w:pPr>
              <w:rPr>
                <w:highlight w:val="yellow"/>
              </w:rPr>
            </w:pPr>
            <w:r w:rsidRPr="00430C4D">
              <w:rPr>
                <w:highlight w:val="yellow"/>
              </w:rPr>
              <w:t>Total Hallucinations</w:t>
            </w:r>
          </w:p>
        </w:tc>
        <w:tc>
          <w:tcPr>
            <w:tcW w:w="4410" w:type="dxa"/>
            <w:tcBorders>
              <w:top w:val="single" w:sz="4" w:space="0" w:color="auto"/>
              <w:bottom w:val="single" w:sz="4" w:space="0" w:color="auto"/>
            </w:tcBorders>
          </w:tcPr>
          <w:p w:rsidR="00703F6D" w:rsidRPr="00430C4D" w:rsidRDefault="00703F6D">
            <w:pPr>
              <w:rPr>
                <w:rFonts w:ascii="Cambria" w:hAnsi="Cambria"/>
                <w:highlight w:val="yellow"/>
              </w:rPr>
            </w:pPr>
            <w:r w:rsidRPr="00430C4D">
              <w:rPr>
                <w:rFonts w:ascii="Cambria" w:hAnsi="Cambria"/>
                <w:highlight w:val="yellow"/>
              </w:rPr>
              <w:t>(</w:t>
            </w:r>
            <w:proofErr w:type="gramStart"/>
            <w:r w:rsidRPr="00430C4D">
              <w:rPr>
                <w:rFonts w:ascii="Cambria" w:hAnsi="Cambria"/>
                <w:highlight w:val="yellow"/>
              </w:rPr>
              <w:t>exclude</w:t>
            </w:r>
            <w:proofErr w:type="gramEnd"/>
            <w:r w:rsidRPr="00430C4D">
              <w:rPr>
                <w:rFonts w:ascii="Cambria" w:hAnsi="Cambria"/>
                <w:highlight w:val="yellow"/>
              </w:rPr>
              <w:t xml:space="preserve">  9’s) </w:t>
            </w:r>
            <w:r>
              <w:rPr>
                <w:rFonts w:ascii="Cambria" w:hAnsi="Cambria"/>
                <w:highlight w:val="yellow"/>
              </w:rPr>
              <w:t>IF PSY3=1, HALL_TOT=(</w:t>
            </w:r>
            <w:r w:rsidRPr="00430C4D">
              <w:rPr>
                <w:rFonts w:ascii="Cambria" w:hAnsi="Cambria"/>
                <w:highlight w:val="yellow"/>
              </w:rPr>
              <w:t>PSY006+PSY007+PSY008+PSY009+PSY010+PSY020+PSY029+PSY050+PSY060</w:t>
            </w:r>
            <w:r>
              <w:rPr>
                <w:rFonts w:ascii="Cambria" w:hAnsi="Cambria"/>
                <w:highlight w:val="yellow"/>
              </w:rPr>
              <w:t>)</w:t>
            </w:r>
          </w:p>
        </w:tc>
        <w:tc>
          <w:tcPr>
            <w:tcW w:w="896" w:type="dxa"/>
            <w:tcBorders>
              <w:top w:val="single" w:sz="4" w:space="0" w:color="auto"/>
              <w:bottom w:val="single" w:sz="4" w:space="0" w:color="auto"/>
            </w:tcBorders>
          </w:tcPr>
          <w:p w:rsidR="00703F6D" w:rsidRPr="00430C4D" w:rsidRDefault="00703F6D">
            <w:pPr>
              <w:rPr>
                <w:highlight w:val="yellow"/>
              </w:rPr>
            </w:pPr>
          </w:p>
        </w:tc>
        <w:tc>
          <w:tcPr>
            <w:tcW w:w="742" w:type="dxa"/>
            <w:tcBorders>
              <w:top w:val="single" w:sz="4" w:space="0" w:color="auto"/>
              <w:bottom w:val="single" w:sz="4" w:space="0" w:color="auto"/>
            </w:tcBorders>
          </w:tcPr>
          <w:p w:rsidR="00703F6D" w:rsidRDefault="00703F6D">
            <w:r w:rsidRPr="00430C4D">
              <w:rPr>
                <w:highlight w:val="yellow"/>
              </w:rPr>
              <w:t>HALL_TOT</w:t>
            </w:r>
            <w:r>
              <w:t xml:space="preserve"> (max=9)</w:t>
            </w:r>
          </w:p>
        </w:tc>
      </w:tr>
      <w:tr w:rsidR="00703F6D">
        <w:tc>
          <w:tcPr>
            <w:tcW w:w="803" w:type="dxa"/>
            <w:tcBorders>
              <w:top w:val="single" w:sz="4" w:space="0" w:color="auto"/>
              <w:bottom w:val="single" w:sz="4" w:space="0" w:color="auto"/>
            </w:tcBorders>
          </w:tcPr>
          <w:p w:rsidR="00703F6D" w:rsidRPr="00430C4D" w:rsidRDefault="00703F6D">
            <w:pPr>
              <w:rPr>
                <w:highlight w:val="yellow"/>
              </w:rPr>
            </w:pPr>
            <w:r w:rsidRPr="00430C4D">
              <w:rPr>
                <w:highlight w:val="yellow"/>
              </w:rPr>
              <w:t>DEL</w:t>
            </w:r>
          </w:p>
        </w:tc>
        <w:tc>
          <w:tcPr>
            <w:tcW w:w="2005" w:type="dxa"/>
            <w:tcBorders>
              <w:top w:val="single" w:sz="4" w:space="0" w:color="auto"/>
              <w:bottom w:val="single" w:sz="4" w:space="0" w:color="auto"/>
            </w:tcBorders>
          </w:tcPr>
          <w:p w:rsidR="00703F6D" w:rsidRPr="00430C4D" w:rsidRDefault="00703F6D">
            <w:pPr>
              <w:rPr>
                <w:highlight w:val="yellow"/>
              </w:rPr>
            </w:pPr>
            <w:r w:rsidRPr="00430C4D">
              <w:rPr>
                <w:highlight w:val="yellow"/>
              </w:rPr>
              <w:t>Total delusions</w:t>
            </w:r>
          </w:p>
        </w:tc>
        <w:tc>
          <w:tcPr>
            <w:tcW w:w="4410" w:type="dxa"/>
            <w:tcBorders>
              <w:top w:val="single" w:sz="4" w:space="0" w:color="auto"/>
              <w:bottom w:val="single" w:sz="4" w:space="0" w:color="auto"/>
            </w:tcBorders>
          </w:tcPr>
          <w:p w:rsidR="00703F6D" w:rsidRPr="00430C4D" w:rsidRDefault="00703F6D">
            <w:pPr>
              <w:rPr>
                <w:rFonts w:ascii="Cambria" w:hAnsi="Cambria"/>
                <w:highlight w:val="yellow"/>
              </w:rPr>
            </w:pPr>
            <w:r w:rsidRPr="00430C4D">
              <w:rPr>
                <w:rFonts w:ascii="Cambria" w:hAnsi="Cambria"/>
                <w:highlight w:val="yellow"/>
              </w:rPr>
              <w:t>(</w:t>
            </w:r>
            <w:proofErr w:type="gramStart"/>
            <w:r w:rsidRPr="00430C4D">
              <w:rPr>
                <w:rFonts w:ascii="Cambria" w:hAnsi="Cambria"/>
                <w:highlight w:val="yellow"/>
              </w:rPr>
              <w:t>exclude</w:t>
            </w:r>
            <w:proofErr w:type="gramEnd"/>
            <w:r w:rsidRPr="00430C4D">
              <w:rPr>
                <w:rFonts w:ascii="Cambria" w:hAnsi="Cambria"/>
                <w:highlight w:val="yellow"/>
              </w:rPr>
              <w:t xml:space="preserve"> 9’s) </w:t>
            </w:r>
            <w:r>
              <w:rPr>
                <w:rFonts w:ascii="Cambria" w:hAnsi="Cambria"/>
                <w:highlight w:val="yellow"/>
              </w:rPr>
              <w:t>IF PSY3=1, DEL_TOT=</w:t>
            </w:r>
            <w:r w:rsidRPr="00430C4D">
              <w:rPr>
                <w:rFonts w:ascii="Cambria" w:hAnsi="Cambria"/>
                <w:highlight w:val="yellow"/>
              </w:rPr>
              <w:t>PSY070+PSY071+PSY072+PSY073+PSY074+PSY075+PSY076+PSY077+PSY078+PSY079+PSY080+PSY081+PSY082</w:t>
            </w:r>
          </w:p>
        </w:tc>
        <w:tc>
          <w:tcPr>
            <w:tcW w:w="896" w:type="dxa"/>
            <w:tcBorders>
              <w:top w:val="single" w:sz="4" w:space="0" w:color="auto"/>
              <w:bottom w:val="single" w:sz="4" w:space="0" w:color="auto"/>
            </w:tcBorders>
          </w:tcPr>
          <w:p w:rsidR="00703F6D" w:rsidRPr="00430C4D" w:rsidRDefault="00703F6D">
            <w:pPr>
              <w:rPr>
                <w:highlight w:val="yellow"/>
              </w:rPr>
            </w:pPr>
          </w:p>
        </w:tc>
        <w:tc>
          <w:tcPr>
            <w:tcW w:w="742" w:type="dxa"/>
            <w:tcBorders>
              <w:top w:val="single" w:sz="4" w:space="0" w:color="auto"/>
              <w:bottom w:val="single" w:sz="4" w:space="0" w:color="auto"/>
            </w:tcBorders>
          </w:tcPr>
          <w:p w:rsidR="00703F6D" w:rsidRDefault="00703F6D">
            <w:r w:rsidRPr="00430C4D">
              <w:rPr>
                <w:highlight w:val="yellow"/>
              </w:rPr>
              <w:t>DEL_TOT</w:t>
            </w:r>
          </w:p>
        </w:tc>
      </w:tr>
    </w:tbl>
    <w:p w:rsidR="00070274" w:rsidRDefault="00070274" w:rsidP="00276FF3"/>
    <w:p w:rsidR="00070274" w:rsidRPr="00A033D1" w:rsidRDefault="00070274" w:rsidP="00070274">
      <w:pPr>
        <w:pStyle w:val="Heading2"/>
        <w:rPr>
          <w:color w:val="auto"/>
        </w:rPr>
      </w:pPr>
      <w:r>
        <w:rPr>
          <w:color w:val="auto"/>
        </w:rPr>
        <w:t>Summary Disorders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88"/>
        <w:gridCol w:w="2539"/>
        <w:gridCol w:w="2431"/>
        <w:gridCol w:w="1260"/>
      </w:tblGrid>
      <w:tr w:rsidR="0038652A" w:rsidRPr="00D6186C">
        <w:tc>
          <w:tcPr>
            <w:tcW w:w="1888" w:type="dxa"/>
            <w:tcBorders>
              <w:top w:val="single" w:sz="4" w:space="0" w:color="auto"/>
              <w:bottom w:val="single" w:sz="4" w:space="0" w:color="auto"/>
            </w:tcBorders>
          </w:tcPr>
          <w:p w:rsidR="0038652A" w:rsidRPr="00D6186C" w:rsidRDefault="0038652A">
            <w:pPr>
              <w:rPr>
                <w:b/>
              </w:rPr>
            </w:pPr>
            <w:r>
              <w:rPr>
                <w:b/>
              </w:rPr>
              <w:t>Summary</w:t>
            </w:r>
          </w:p>
        </w:tc>
        <w:tc>
          <w:tcPr>
            <w:tcW w:w="2539" w:type="dxa"/>
            <w:tcBorders>
              <w:top w:val="single" w:sz="4" w:space="0" w:color="auto"/>
              <w:bottom w:val="single" w:sz="4" w:space="0" w:color="auto"/>
            </w:tcBorders>
          </w:tcPr>
          <w:p w:rsidR="0038652A" w:rsidRPr="00D6186C" w:rsidRDefault="0038652A">
            <w:pPr>
              <w:rPr>
                <w:b/>
              </w:rPr>
            </w:pPr>
            <w:r w:rsidRPr="00D6186C">
              <w:rPr>
                <w:b/>
              </w:rPr>
              <w:t>Question</w:t>
            </w:r>
          </w:p>
        </w:tc>
        <w:tc>
          <w:tcPr>
            <w:tcW w:w="2431" w:type="dxa"/>
            <w:tcBorders>
              <w:top w:val="single" w:sz="4" w:space="0" w:color="auto"/>
              <w:bottom w:val="single" w:sz="4" w:space="0" w:color="auto"/>
            </w:tcBorders>
          </w:tcPr>
          <w:p w:rsidR="0038652A" w:rsidRPr="00033357" w:rsidRDefault="0038652A">
            <w:pPr>
              <w:rPr>
                <w:b/>
              </w:rPr>
            </w:pPr>
            <w:r w:rsidRPr="00033357">
              <w:rPr>
                <w:b/>
              </w:rPr>
              <w:t>Compute</w:t>
            </w:r>
          </w:p>
        </w:tc>
        <w:tc>
          <w:tcPr>
            <w:tcW w:w="1260" w:type="dxa"/>
            <w:tcBorders>
              <w:top w:val="single" w:sz="4" w:space="0" w:color="auto"/>
              <w:bottom w:val="single" w:sz="4" w:space="0" w:color="auto"/>
            </w:tcBorders>
          </w:tcPr>
          <w:p w:rsidR="0038652A" w:rsidRPr="00D6186C" w:rsidRDefault="0038652A">
            <w:pPr>
              <w:rPr>
                <w:b/>
              </w:rPr>
            </w:pPr>
            <w:r w:rsidRPr="00D6186C">
              <w:rPr>
                <w:b/>
              </w:rPr>
              <w:t>Level</w:t>
            </w:r>
          </w:p>
        </w:tc>
      </w:tr>
      <w:tr w:rsidR="0038652A" w:rsidRPr="0038652A">
        <w:tc>
          <w:tcPr>
            <w:tcW w:w="1888" w:type="dxa"/>
            <w:tcBorders>
              <w:top w:val="single" w:sz="4" w:space="0" w:color="auto"/>
              <w:bottom w:val="single" w:sz="4" w:space="0" w:color="auto"/>
            </w:tcBorders>
          </w:tcPr>
          <w:p w:rsidR="0038652A" w:rsidRPr="0038652A" w:rsidRDefault="0038652A">
            <w:r w:rsidRPr="0038652A">
              <w:t>Any Category significant</w:t>
            </w:r>
          </w:p>
        </w:tc>
        <w:tc>
          <w:tcPr>
            <w:tcW w:w="2539" w:type="dxa"/>
            <w:tcBorders>
              <w:top w:val="single" w:sz="4" w:space="0" w:color="auto"/>
              <w:bottom w:val="single" w:sz="4" w:space="0" w:color="auto"/>
            </w:tcBorders>
          </w:tcPr>
          <w:p w:rsidR="0038652A" w:rsidRPr="0038652A" w:rsidRDefault="0038652A">
            <w:r>
              <w:t>Participant meets level 4 for any category</w:t>
            </w:r>
          </w:p>
        </w:tc>
        <w:tc>
          <w:tcPr>
            <w:tcW w:w="2431" w:type="dxa"/>
            <w:tcBorders>
              <w:top w:val="single" w:sz="4" w:space="0" w:color="auto"/>
              <w:bottom w:val="single" w:sz="4" w:space="0" w:color="auto"/>
            </w:tcBorders>
          </w:tcPr>
          <w:p w:rsidR="0038652A" w:rsidRPr="0038652A" w:rsidRDefault="0038652A">
            <w:r>
              <w:t>ANX4=1 or BD4=1 or EAT4=1 or MOOD4=1 or PSY4=1</w:t>
            </w:r>
          </w:p>
        </w:tc>
        <w:tc>
          <w:tcPr>
            <w:tcW w:w="1260" w:type="dxa"/>
            <w:tcBorders>
              <w:top w:val="single" w:sz="4" w:space="0" w:color="auto"/>
              <w:bottom w:val="single" w:sz="4" w:space="0" w:color="auto"/>
            </w:tcBorders>
          </w:tcPr>
          <w:p w:rsidR="0038652A" w:rsidRPr="0038652A" w:rsidRDefault="0038652A">
            <w:r>
              <w:t>ANYCAT</w:t>
            </w:r>
          </w:p>
        </w:tc>
      </w:tr>
      <w:tr w:rsidR="0038652A">
        <w:tc>
          <w:tcPr>
            <w:tcW w:w="1888" w:type="dxa"/>
            <w:tcBorders>
              <w:top w:val="single" w:sz="4" w:space="0" w:color="auto"/>
            </w:tcBorders>
          </w:tcPr>
          <w:p w:rsidR="0038652A" w:rsidRDefault="0038652A">
            <w:r>
              <w:t>1 Category significant</w:t>
            </w:r>
          </w:p>
        </w:tc>
        <w:tc>
          <w:tcPr>
            <w:tcW w:w="2539" w:type="dxa"/>
            <w:tcBorders>
              <w:top w:val="single" w:sz="4" w:space="0" w:color="auto"/>
            </w:tcBorders>
          </w:tcPr>
          <w:p w:rsidR="0038652A" w:rsidRDefault="003E553C">
            <w:r>
              <w:t>Participant meets level 4 for only 1 category</w:t>
            </w:r>
          </w:p>
        </w:tc>
        <w:tc>
          <w:tcPr>
            <w:tcW w:w="2431" w:type="dxa"/>
            <w:tcBorders>
              <w:top w:val="single" w:sz="4" w:space="0" w:color="auto"/>
            </w:tcBorders>
          </w:tcPr>
          <w:p w:rsidR="0038652A" w:rsidRDefault="003E553C">
            <w:r>
              <w:t>ANX4=1 but all others=0, and so on.</w:t>
            </w:r>
          </w:p>
        </w:tc>
        <w:tc>
          <w:tcPr>
            <w:tcW w:w="1260" w:type="dxa"/>
            <w:tcBorders>
              <w:top w:val="single" w:sz="4" w:space="0" w:color="auto"/>
            </w:tcBorders>
          </w:tcPr>
          <w:p w:rsidR="0038652A" w:rsidRDefault="0038652A">
            <w:r>
              <w:t>1CAT</w:t>
            </w:r>
          </w:p>
        </w:tc>
      </w:tr>
      <w:tr w:rsidR="0038652A">
        <w:tc>
          <w:tcPr>
            <w:tcW w:w="1888" w:type="dxa"/>
          </w:tcPr>
          <w:p w:rsidR="0038652A" w:rsidRDefault="0038652A">
            <w:r>
              <w:t>2 Categories significant</w:t>
            </w:r>
          </w:p>
        </w:tc>
        <w:tc>
          <w:tcPr>
            <w:tcW w:w="2539" w:type="dxa"/>
          </w:tcPr>
          <w:p w:rsidR="0038652A" w:rsidRDefault="003E553C">
            <w:r>
              <w:t>Participant meets level 4 for 2 categories</w:t>
            </w:r>
          </w:p>
        </w:tc>
        <w:tc>
          <w:tcPr>
            <w:tcW w:w="2431" w:type="dxa"/>
          </w:tcPr>
          <w:p w:rsidR="0038652A" w:rsidRDefault="003E553C">
            <w:proofErr w:type="gramStart"/>
            <w:r>
              <w:t>etc</w:t>
            </w:r>
            <w:proofErr w:type="gramEnd"/>
          </w:p>
        </w:tc>
        <w:tc>
          <w:tcPr>
            <w:tcW w:w="1260" w:type="dxa"/>
          </w:tcPr>
          <w:p w:rsidR="0038652A" w:rsidRDefault="0038652A">
            <w:r>
              <w:t>2CAT</w:t>
            </w:r>
          </w:p>
        </w:tc>
      </w:tr>
      <w:tr w:rsidR="0038652A">
        <w:tc>
          <w:tcPr>
            <w:tcW w:w="1888" w:type="dxa"/>
            <w:tcBorders>
              <w:bottom w:val="single" w:sz="4" w:space="0" w:color="auto"/>
            </w:tcBorders>
          </w:tcPr>
          <w:p w:rsidR="0038652A" w:rsidRDefault="0038652A">
            <w:r>
              <w:t>3 or 4 Categories significant</w:t>
            </w:r>
          </w:p>
        </w:tc>
        <w:tc>
          <w:tcPr>
            <w:tcW w:w="2539" w:type="dxa"/>
            <w:tcBorders>
              <w:bottom w:val="single" w:sz="4" w:space="0" w:color="auto"/>
            </w:tcBorders>
          </w:tcPr>
          <w:p w:rsidR="0038652A" w:rsidRDefault="003E553C">
            <w:r>
              <w:t>Participant meets level 4 for 3 or 4 categories</w:t>
            </w:r>
          </w:p>
        </w:tc>
        <w:tc>
          <w:tcPr>
            <w:tcW w:w="2431" w:type="dxa"/>
            <w:tcBorders>
              <w:bottom w:val="single" w:sz="4" w:space="0" w:color="auto"/>
            </w:tcBorders>
          </w:tcPr>
          <w:p w:rsidR="0038652A" w:rsidRDefault="00D64055">
            <w:r>
              <w:t>E</w:t>
            </w:r>
            <w:r w:rsidR="003E553C">
              <w:t>tc</w:t>
            </w:r>
            <w:r>
              <w:t>.</w:t>
            </w:r>
          </w:p>
        </w:tc>
        <w:tc>
          <w:tcPr>
            <w:tcW w:w="1260" w:type="dxa"/>
            <w:tcBorders>
              <w:bottom w:val="single" w:sz="4" w:space="0" w:color="auto"/>
            </w:tcBorders>
          </w:tcPr>
          <w:p w:rsidR="0038652A" w:rsidRDefault="0038652A">
            <w:r>
              <w:t>3_4CAT</w:t>
            </w:r>
          </w:p>
        </w:tc>
      </w:tr>
    </w:tbl>
    <w:p w:rsidR="00070274" w:rsidRDefault="00070274" w:rsidP="00276FF3"/>
    <w:p w:rsidR="00D64055" w:rsidRDefault="00D64055" w:rsidP="00D64055">
      <w:pPr>
        <w:pStyle w:val="Heading1"/>
        <w:jc w:val="center"/>
      </w:pPr>
      <w:r>
        <w:t>Other Domains/Categories</w:t>
      </w:r>
    </w:p>
    <w:p w:rsidR="00276FF3" w:rsidRDefault="00276FF3" w:rsidP="00276FF3"/>
    <w:p w:rsidR="00070274" w:rsidRPr="00A033D1" w:rsidRDefault="00070274" w:rsidP="00070274">
      <w:pPr>
        <w:pStyle w:val="Heading2"/>
        <w:rPr>
          <w:color w:val="auto"/>
        </w:rPr>
      </w:pPr>
      <w:r>
        <w:rPr>
          <w:color w:val="auto"/>
        </w:rPr>
        <w:t>Other Disorders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524"/>
        <w:gridCol w:w="102"/>
        <w:gridCol w:w="2711"/>
        <w:gridCol w:w="1663"/>
        <w:gridCol w:w="1410"/>
        <w:gridCol w:w="1446"/>
      </w:tblGrid>
      <w:tr w:rsidR="00070274" w:rsidRPr="00D6186C">
        <w:tc>
          <w:tcPr>
            <w:tcW w:w="1626" w:type="dxa"/>
            <w:gridSpan w:val="2"/>
            <w:tcBorders>
              <w:top w:val="single" w:sz="4" w:space="0" w:color="auto"/>
              <w:bottom w:val="single" w:sz="4" w:space="0" w:color="auto"/>
            </w:tcBorders>
          </w:tcPr>
          <w:p w:rsidR="00070274" w:rsidRPr="00D6186C" w:rsidRDefault="00070274">
            <w:pPr>
              <w:rPr>
                <w:b/>
              </w:rPr>
            </w:pPr>
            <w:r w:rsidRPr="00D6186C">
              <w:rPr>
                <w:b/>
              </w:rPr>
              <w:t>Subcategory</w:t>
            </w:r>
          </w:p>
        </w:tc>
        <w:tc>
          <w:tcPr>
            <w:tcW w:w="2711" w:type="dxa"/>
            <w:tcBorders>
              <w:top w:val="single" w:sz="4" w:space="0" w:color="auto"/>
              <w:bottom w:val="single" w:sz="4" w:space="0" w:color="auto"/>
            </w:tcBorders>
          </w:tcPr>
          <w:p w:rsidR="00070274" w:rsidRPr="00D6186C" w:rsidRDefault="00070274">
            <w:pPr>
              <w:rPr>
                <w:b/>
              </w:rPr>
            </w:pPr>
            <w:r w:rsidRPr="00D6186C">
              <w:rPr>
                <w:b/>
              </w:rPr>
              <w:t>Question</w:t>
            </w:r>
          </w:p>
        </w:tc>
        <w:tc>
          <w:tcPr>
            <w:tcW w:w="1663" w:type="dxa"/>
            <w:tcBorders>
              <w:top w:val="single" w:sz="4" w:space="0" w:color="auto"/>
              <w:bottom w:val="single" w:sz="4" w:space="0" w:color="auto"/>
            </w:tcBorders>
          </w:tcPr>
          <w:p w:rsidR="00070274" w:rsidRPr="00033357" w:rsidRDefault="00070274">
            <w:pPr>
              <w:rPr>
                <w:b/>
              </w:rPr>
            </w:pPr>
            <w:r w:rsidRPr="00033357">
              <w:rPr>
                <w:b/>
              </w:rPr>
              <w:t>Compute</w:t>
            </w:r>
          </w:p>
        </w:tc>
        <w:tc>
          <w:tcPr>
            <w:tcW w:w="1410" w:type="dxa"/>
            <w:tcBorders>
              <w:top w:val="single" w:sz="4" w:space="0" w:color="auto"/>
              <w:bottom w:val="single" w:sz="4" w:space="0" w:color="auto"/>
            </w:tcBorders>
          </w:tcPr>
          <w:p w:rsidR="00070274" w:rsidRPr="00D6186C" w:rsidRDefault="00070274">
            <w:pPr>
              <w:rPr>
                <w:b/>
              </w:rPr>
            </w:pPr>
            <w:r w:rsidRPr="00D6186C">
              <w:rPr>
                <w:b/>
              </w:rPr>
              <w:t>Source</w:t>
            </w:r>
          </w:p>
        </w:tc>
        <w:tc>
          <w:tcPr>
            <w:tcW w:w="1446" w:type="dxa"/>
            <w:tcBorders>
              <w:top w:val="single" w:sz="4" w:space="0" w:color="auto"/>
              <w:bottom w:val="single" w:sz="4" w:space="0" w:color="auto"/>
            </w:tcBorders>
          </w:tcPr>
          <w:p w:rsidR="00070274" w:rsidRPr="00D6186C" w:rsidRDefault="00070274">
            <w:pPr>
              <w:rPr>
                <w:b/>
              </w:rPr>
            </w:pPr>
            <w:r w:rsidRPr="00D6186C">
              <w:rPr>
                <w:b/>
              </w:rPr>
              <w:t>Level</w:t>
            </w:r>
          </w:p>
        </w:tc>
      </w:tr>
      <w:tr w:rsidR="00070274">
        <w:tc>
          <w:tcPr>
            <w:tcW w:w="1524" w:type="dxa"/>
            <w:tcBorders>
              <w:top w:val="single" w:sz="4" w:space="0" w:color="auto"/>
              <w:bottom w:val="single" w:sz="4" w:space="0" w:color="auto"/>
            </w:tcBorders>
          </w:tcPr>
          <w:p w:rsidR="00070274" w:rsidRDefault="00070274">
            <w:r>
              <w:t>Other</w:t>
            </w:r>
          </w:p>
        </w:tc>
        <w:tc>
          <w:tcPr>
            <w:tcW w:w="2813" w:type="dxa"/>
            <w:gridSpan w:val="2"/>
            <w:tcBorders>
              <w:top w:val="single" w:sz="4" w:space="0" w:color="auto"/>
              <w:bottom w:val="single" w:sz="4" w:space="0" w:color="auto"/>
            </w:tcBorders>
          </w:tcPr>
          <w:p w:rsidR="00070274" w:rsidRDefault="00070274">
            <w:r>
              <w:t>Any other problems not previously discussed</w:t>
            </w:r>
          </w:p>
        </w:tc>
        <w:tc>
          <w:tcPr>
            <w:tcW w:w="1663" w:type="dxa"/>
            <w:tcBorders>
              <w:top w:val="single" w:sz="4" w:space="0" w:color="auto"/>
              <w:bottom w:val="single" w:sz="4" w:space="0" w:color="auto"/>
            </w:tcBorders>
          </w:tcPr>
          <w:p w:rsidR="00070274" w:rsidRDefault="00070274">
            <w:r>
              <w:t>SCR136=1</w:t>
            </w:r>
          </w:p>
        </w:tc>
        <w:tc>
          <w:tcPr>
            <w:tcW w:w="1410" w:type="dxa"/>
            <w:tcBorders>
              <w:top w:val="single" w:sz="4" w:space="0" w:color="auto"/>
              <w:bottom w:val="single" w:sz="4" w:space="0" w:color="auto"/>
            </w:tcBorders>
          </w:tcPr>
          <w:p w:rsidR="00070274" w:rsidRDefault="00070274">
            <w:r>
              <w:t>P</w:t>
            </w:r>
          </w:p>
        </w:tc>
        <w:tc>
          <w:tcPr>
            <w:tcW w:w="1446" w:type="dxa"/>
            <w:tcBorders>
              <w:top w:val="single" w:sz="4" w:space="0" w:color="auto"/>
              <w:bottom w:val="single" w:sz="4" w:space="0" w:color="auto"/>
            </w:tcBorders>
          </w:tcPr>
          <w:p w:rsidR="00070274" w:rsidRDefault="00070274">
            <w:r>
              <w:t>OTH1</w:t>
            </w:r>
          </w:p>
        </w:tc>
      </w:tr>
    </w:tbl>
    <w:p w:rsidR="00070274" w:rsidRDefault="00070274" w:rsidP="00070274"/>
    <w:p w:rsidR="00D6186C" w:rsidRPr="00A033D1" w:rsidRDefault="00070274" w:rsidP="00D6186C">
      <w:pPr>
        <w:pStyle w:val="Heading2"/>
        <w:rPr>
          <w:color w:val="auto"/>
        </w:rPr>
      </w:pPr>
      <w:r>
        <w:rPr>
          <w:color w:val="auto"/>
        </w:rPr>
        <w:t>Treatment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559"/>
        <w:gridCol w:w="101"/>
        <w:gridCol w:w="2841"/>
        <w:gridCol w:w="1781"/>
        <w:gridCol w:w="1600"/>
        <w:gridCol w:w="974"/>
      </w:tblGrid>
      <w:tr w:rsidR="00070274" w:rsidRPr="00D6186C">
        <w:tc>
          <w:tcPr>
            <w:tcW w:w="1660" w:type="dxa"/>
            <w:gridSpan w:val="2"/>
            <w:tcBorders>
              <w:top w:val="single" w:sz="4" w:space="0" w:color="auto"/>
              <w:bottom w:val="single" w:sz="4" w:space="0" w:color="auto"/>
            </w:tcBorders>
          </w:tcPr>
          <w:p w:rsidR="00070274" w:rsidRPr="00D6186C" w:rsidRDefault="00070274">
            <w:pPr>
              <w:rPr>
                <w:b/>
              </w:rPr>
            </w:pPr>
            <w:r w:rsidRPr="00D6186C">
              <w:rPr>
                <w:b/>
              </w:rPr>
              <w:t>Subcategory</w:t>
            </w:r>
          </w:p>
        </w:tc>
        <w:tc>
          <w:tcPr>
            <w:tcW w:w="2841" w:type="dxa"/>
            <w:tcBorders>
              <w:top w:val="single" w:sz="4" w:space="0" w:color="auto"/>
              <w:bottom w:val="single" w:sz="4" w:space="0" w:color="auto"/>
            </w:tcBorders>
          </w:tcPr>
          <w:p w:rsidR="00070274" w:rsidRPr="00D6186C" w:rsidRDefault="00070274">
            <w:pPr>
              <w:rPr>
                <w:b/>
              </w:rPr>
            </w:pPr>
            <w:r w:rsidRPr="00D6186C">
              <w:rPr>
                <w:b/>
              </w:rPr>
              <w:t>Question</w:t>
            </w:r>
          </w:p>
        </w:tc>
        <w:tc>
          <w:tcPr>
            <w:tcW w:w="1781" w:type="dxa"/>
            <w:tcBorders>
              <w:top w:val="single" w:sz="4" w:space="0" w:color="auto"/>
              <w:bottom w:val="single" w:sz="4" w:space="0" w:color="auto"/>
            </w:tcBorders>
          </w:tcPr>
          <w:p w:rsidR="00070274" w:rsidRPr="00033357" w:rsidRDefault="00070274">
            <w:pPr>
              <w:rPr>
                <w:b/>
              </w:rPr>
            </w:pPr>
            <w:r w:rsidRPr="00033357">
              <w:rPr>
                <w:b/>
              </w:rPr>
              <w:t>Compute</w:t>
            </w:r>
          </w:p>
        </w:tc>
        <w:tc>
          <w:tcPr>
            <w:tcW w:w="1600" w:type="dxa"/>
            <w:tcBorders>
              <w:top w:val="single" w:sz="4" w:space="0" w:color="auto"/>
              <w:bottom w:val="single" w:sz="4" w:space="0" w:color="auto"/>
            </w:tcBorders>
          </w:tcPr>
          <w:p w:rsidR="00070274" w:rsidRPr="00D6186C" w:rsidRDefault="00070274">
            <w:pPr>
              <w:rPr>
                <w:b/>
              </w:rPr>
            </w:pPr>
            <w:r w:rsidRPr="00D6186C">
              <w:rPr>
                <w:b/>
              </w:rPr>
              <w:t>Source</w:t>
            </w:r>
          </w:p>
        </w:tc>
        <w:tc>
          <w:tcPr>
            <w:tcW w:w="974" w:type="dxa"/>
            <w:tcBorders>
              <w:top w:val="single" w:sz="4" w:space="0" w:color="auto"/>
              <w:bottom w:val="single" w:sz="4" w:space="0" w:color="auto"/>
            </w:tcBorders>
          </w:tcPr>
          <w:p w:rsidR="00070274" w:rsidRPr="00D6186C" w:rsidRDefault="00070274">
            <w:pPr>
              <w:rPr>
                <w:b/>
              </w:rPr>
            </w:pPr>
            <w:r w:rsidRPr="00D6186C">
              <w:rPr>
                <w:b/>
              </w:rPr>
              <w:t>Level</w:t>
            </w:r>
          </w:p>
        </w:tc>
      </w:tr>
      <w:tr w:rsidR="00D6186C">
        <w:tc>
          <w:tcPr>
            <w:tcW w:w="1559" w:type="dxa"/>
            <w:tcBorders>
              <w:top w:val="single" w:sz="4" w:space="0" w:color="auto"/>
            </w:tcBorders>
          </w:tcPr>
          <w:p w:rsidR="00D6186C" w:rsidRDefault="00D6186C">
            <w:r>
              <w:t>Treatment</w:t>
            </w:r>
          </w:p>
        </w:tc>
        <w:tc>
          <w:tcPr>
            <w:tcW w:w="2942" w:type="dxa"/>
            <w:gridSpan w:val="2"/>
            <w:tcBorders>
              <w:top w:val="single" w:sz="4" w:space="0" w:color="auto"/>
            </w:tcBorders>
          </w:tcPr>
          <w:p w:rsidR="00D6186C" w:rsidRDefault="00D6186C">
            <w:r>
              <w:t>Any treatment</w:t>
            </w:r>
          </w:p>
        </w:tc>
        <w:tc>
          <w:tcPr>
            <w:tcW w:w="1781" w:type="dxa"/>
            <w:tcBorders>
              <w:top w:val="single" w:sz="4" w:space="0" w:color="auto"/>
            </w:tcBorders>
          </w:tcPr>
          <w:p w:rsidR="00D6186C" w:rsidRDefault="00D6186C">
            <w:r>
              <w:t>SCR001=1</w:t>
            </w:r>
          </w:p>
        </w:tc>
        <w:tc>
          <w:tcPr>
            <w:tcW w:w="1600" w:type="dxa"/>
            <w:tcBorders>
              <w:top w:val="single" w:sz="4" w:space="0" w:color="auto"/>
            </w:tcBorders>
          </w:tcPr>
          <w:p w:rsidR="00D6186C" w:rsidRDefault="00D6186C">
            <w:r>
              <w:t>P or C</w:t>
            </w:r>
          </w:p>
        </w:tc>
        <w:tc>
          <w:tcPr>
            <w:tcW w:w="974" w:type="dxa"/>
            <w:tcBorders>
              <w:top w:val="single" w:sz="4" w:space="0" w:color="auto"/>
            </w:tcBorders>
          </w:tcPr>
          <w:p w:rsidR="00D6186C" w:rsidRDefault="00D6186C">
            <w:r>
              <w:t>TX1</w:t>
            </w:r>
          </w:p>
        </w:tc>
      </w:tr>
      <w:tr w:rsidR="00D6186C">
        <w:tc>
          <w:tcPr>
            <w:tcW w:w="1559" w:type="dxa"/>
            <w:tcBorders>
              <w:bottom w:val="single" w:sz="4" w:space="0" w:color="auto"/>
            </w:tcBorders>
          </w:tcPr>
          <w:p w:rsidR="00D6186C" w:rsidRDefault="00D6186C">
            <w:r>
              <w:t>Treatment</w:t>
            </w:r>
          </w:p>
        </w:tc>
        <w:tc>
          <w:tcPr>
            <w:tcW w:w="2942" w:type="dxa"/>
            <w:gridSpan w:val="2"/>
            <w:tcBorders>
              <w:bottom w:val="single" w:sz="4" w:space="0" w:color="auto"/>
            </w:tcBorders>
          </w:tcPr>
          <w:p w:rsidR="00D6186C" w:rsidRDefault="00D6186C">
            <w:r>
              <w:t>Inpatient Treatment</w:t>
            </w:r>
          </w:p>
        </w:tc>
        <w:tc>
          <w:tcPr>
            <w:tcW w:w="1781" w:type="dxa"/>
            <w:tcBorders>
              <w:bottom w:val="single" w:sz="4" w:space="0" w:color="auto"/>
            </w:tcBorders>
          </w:tcPr>
          <w:p w:rsidR="00D6186C" w:rsidRDefault="00D6186C">
            <w:r>
              <w:t>SCR007=1</w:t>
            </w:r>
          </w:p>
        </w:tc>
        <w:tc>
          <w:tcPr>
            <w:tcW w:w="1600" w:type="dxa"/>
            <w:tcBorders>
              <w:bottom w:val="single" w:sz="4" w:space="0" w:color="auto"/>
            </w:tcBorders>
          </w:tcPr>
          <w:p w:rsidR="00D6186C" w:rsidRDefault="00D6186C">
            <w:r>
              <w:t>P or C</w:t>
            </w:r>
          </w:p>
        </w:tc>
        <w:tc>
          <w:tcPr>
            <w:tcW w:w="974" w:type="dxa"/>
            <w:tcBorders>
              <w:bottom w:val="single" w:sz="4" w:space="0" w:color="auto"/>
            </w:tcBorders>
          </w:tcPr>
          <w:p w:rsidR="00D6186C" w:rsidRDefault="00D6186C">
            <w:r>
              <w:t>TX4</w:t>
            </w:r>
          </w:p>
        </w:tc>
      </w:tr>
    </w:tbl>
    <w:p w:rsidR="00D6186C" w:rsidRDefault="00D6186C" w:rsidP="001B4FA7"/>
    <w:p w:rsidR="00A033D1" w:rsidRPr="00A033D1" w:rsidRDefault="00A033D1" w:rsidP="00A033D1">
      <w:pPr>
        <w:pStyle w:val="Heading2"/>
        <w:rPr>
          <w:color w:val="auto"/>
        </w:rPr>
      </w:pPr>
      <w:r>
        <w:rPr>
          <w:color w:val="auto"/>
        </w:rPr>
        <w:t>Suicide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536"/>
        <w:gridCol w:w="101"/>
        <w:gridCol w:w="2853"/>
        <w:gridCol w:w="1785"/>
        <w:gridCol w:w="1606"/>
        <w:gridCol w:w="975"/>
      </w:tblGrid>
      <w:tr w:rsidR="00D6186C" w:rsidRPr="00D6186C">
        <w:tc>
          <w:tcPr>
            <w:tcW w:w="1541" w:type="dxa"/>
            <w:gridSpan w:val="2"/>
            <w:tcBorders>
              <w:top w:val="single" w:sz="4" w:space="0" w:color="auto"/>
              <w:bottom w:val="single" w:sz="4" w:space="0" w:color="auto"/>
            </w:tcBorders>
          </w:tcPr>
          <w:p w:rsidR="00D6186C" w:rsidRPr="00D6186C" w:rsidRDefault="00D6186C">
            <w:pPr>
              <w:rPr>
                <w:b/>
              </w:rPr>
            </w:pPr>
            <w:r w:rsidRPr="00D6186C">
              <w:rPr>
                <w:b/>
              </w:rPr>
              <w:t>Subcategory</w:t>
            </w:r>
          </w:p>
        </w:tc>
        <w:tc>
          <w:tcPr>
            <w:tcW w:w="2890" w:type="dxa"/>
            <w:tcBorders>
              <w:top w:val="single" w:sz="4" w:space="0" w:color="auto"/>
              <w:bottom w:val="single" w:sz="4" w:space="0" w:color="auto"/>
            </w:tcBorders>
          </w:tcPr>
          <w:p w:rsidR="00D6186C" w:rsidRPr="00D6186C" w:rsidRDefault="00D6186C">
            <w:pPr>
              <w:rPr>
                <w:b/>
              </w:rPr>
            </w:pPr>
            <w:r w:rsidRPr="00D6186C">
              <w:rPr>
                <w:b/>
              </w:rPr>
              <w:t>Question</w:t>
            </w:r>
          </w:p>
        </w:tc>
        <w:tc>
          <w:tcPr>
            <w:tcW w:w="1797" w:type="dxa"/>
            <w:tcBorders>
              <w:top w:val="single" w:sz="4" w:space="0" w:color="auto"/>
              <w:bottom w:val="single" w:sz="4" w:space="0" w:color="auto"/>
            </w:tcBorders>
          </w:tcPr>
          <w:p w:rsidR="00D6186C" w:rsidRPr="00D6186C" w:rsidRDefault="00D6186C">
            <w:pPr>
              <w:rPr>
                <w:b/>
              </w:rPr>
            </w:pPr>
            <w:r w:rsidRPr="00D6186C">
              <w:rPr>
                <w:b/>
              </w:rPr>
              <w:t>Variable</w:t>
            </w:r>
          </w:p>
        </w:tc>
        <w:tc>
          <w:tcPr>
            <w:tcW w:w="1620" w:type="dxa"/>
            <w:tcBorders>
              <w:top w:val="single" w:sz="4" w:space="0" w:color="auto"/>
              <w:bottom w:val="single" w:sz="4" w:space="0" w:color="auto"/>
            </w:tcBorders>
          </w:tcPr>
          <w:p w:rsidR="00D6186C" w:rsidRPr="00D6186C" w:rsidRDefault="00D6186C">
            <w:pPr>
              <w:rPr>
                <w:b/>
              </w:rPr>
            </w:pPr>
            <w:r w:rsidRPr="00D6186C">
              <w:rPr>
                <w:b/>
              </w:rPr>
              <w:t>Source</w:t>
            </w:r>
          </w:p>
        </w:tc>
        <w:tc>
          <w:tcPr>
            <w:tcW w:w="979" w:type="dxa"/>
            <w:tcBorders>
              <w:top w:val="single" w:sz="4" w:space="0" w:color="auto"/>
              <w:bottom w:val="single" w:sz="4" w:space="0" w:color="auto"/>
            </w:tcBorders>
          </w:tcPr>
          <w:p w:rsidR="00D6186C" w:rsidRPr="00D6186C" w:rsidRDefault="00D6186C">
            <w:pPr>
              <w:rPr>
                <w:b/>
              </w:rPr>
            </w:pPr>
            <w:r w:rsidRPr="00D6186C">
              <w:rPr>
                <w:b/>
              </w:rPr>
              <w:t>Level</w:t>
            </w:r>
          </w:p>
        </w:tc>
      </w:tr>
      <w:tr w:rsidR="00D6186C">
        <w:tc>
          <w:tcPr>
            <w:tcW w:w="1438" w:type="dxa"/>
            <w:tcBorders>
              <w:top w:val="single" w:sz="4" w:space="0" w:color="auto"/>
            </w:tcBorders>
          </w:tcPr>
          <w:p w:rsidR="00D6186C" w:rsidRDefault="00D6186C">
            <w:r>
              <w:t>Suicide</w:t>
            </w:r>
          </w:p>
        </w:tc>
        <w:tc>
          <w:tcPr>
            <w:tcW w:w="2993" w:type="dxa"/>
            <w:gridSpan w:val="2"/>
            <w:tcBorders>
              <w:top w:val="single" w:sz="4" w:space="0" w:color="auto"/>
            </w:tcBorders>
          </w:tcPr>
          <w:p w:rsidR="00D6186C" w:rsidRDefault="00D6186C">
            <w:r>
              <w:t>Thoughts about D&amp;D or thoughts about killing self</w:t>
            </w:r>
          </w:p>
        </w:tc>
        <w:tc>
          <w:tcPr>
            <w:tcW w:w="1797" w:type="dxa"/>
            <w:tcBorders>
              <w:top w:val="single" w:sz="4" w:space="0" w:color="auto"/>
            </w:tcBorders>
          </w:tcPr>
          <w:p w:rsidR="00D6186C" w:rsidRDefault="00D6186C">
            <w:r>
              <w:t>SUI001=1 OR SUI002=1</w:t>
            </w:r>
          </w:p>
        </w:tc>
        <w:tc>
          <w:tcPr>
            <w:tcW w:w="1620" w:type="dxa"/>
            <w:tcBorders>
              <w:top w:val="single" w:sz="4" w:space="0" w:color="auto"/>
            </w:tcBorders>
          </w:tcPr>
          <w:p w:rsidR="00D6186C" w:rsidRDefault="00D6186C">
            <w:r>
              <w:t>P</w:t>
            </w:r>
          </w:p>
        </w:tc>
        <w:tc>
          <w:tcPr>
            <w:tcW w:w="979" w:type="dxa"/>
            <w:tcBorders>
              <w:top w:val="single" w:sz="4" w:space="0" w:color="auto"/>
            </w:tcBorders>
          </w:tcPr>
          <w:p w:rsidR="00D6186C" w:rsidRDefault="00D6186C">
            <w:r>
              <w:t>SUI1</w:t>
            </w:r>
          </w:p>
        </w:tc>
      </w:tr>
      <w:tr w:rsidR="00D6186C">
        <w:tc>
          <w:tcPr>
            <w:tcW w:w="1438" w:type="dxa"/>
            <w:tcBorders>
              <w:bottom w:val="single" w:sz="4" w:space="0" w:color="auto"/>
            </w:tcBorders>
          </w:tcPr>
          <w:p w:rsidR="00D6186C" w:rsidRDefault="00D6186C">
            <w:r>
              <w:t>Suicide</w:t>
            </w:r>
          </w:p>
        </w:tc>
        <w:tc>
          <w:tcPr>
            <w:tcW w:w="2993" w:type="dxa"/>
            <w:gridSpan w:val="2"/>
            <w:tcBorders>
              <w:bottom w:val="single" w:sz="4" w:space="0" w:color="auto"/>
            </w:tcBorders>
          </w:tcPr>
          <w:p w:rsidR="00D6186C" w:rsidRDefault="00D6186C">
            <w:r>
              <w:t>Current thoughts about killing self</w:t>
            </w:r>
          </w:p>
        </w:tc>
        <w:tc>
          <w:tcPr>
            <w:tcW w:w="1797" w:type="dxa"/>
            <w:tcBorders>
              <w:bottom w:val="single" w:sz="4" w:space="0" w:color="auto"/>
            </w:tcBorders>
          </w:tcPr>
          <w:p w:rsidR="00D6186C" w:rsidRDefault="00D6186C">
            <w:r>
              <w:t>SUI009=1</w:t>
            </w:r>
          </w:p>
        </w:tc>
        <w:tc>
          <w:tcPr>
            <w:tcW w:w="1620" w:type="dxa"/>
            <w:tcBorders>
              <w:bottom w:val="single" w:sz="4" w:space="0" w:color="auto"/>
            </w:tcBorders>
          </w:tcPr>
          <w:p w:rsidR="00D6186C" w:rsidRDefault="00D6186C">
            <w:r>
              <w:t>P</w:t>
            </w:r>
          </w:p>
        </w:tc>
        <w:tc>
          <w:tcPr>
            <w:tcW w:w="979" w:type="dxa"/>
            <w:tcBorders>
              <w:bottom w:val="single" w:sz="4" w:space="0" w:color="auto"/>
            </w:tcBorders>
          </w:tcPr>
          <w:p w:rsidR="00D6186C" w:rsidRDefault="00D6186C">
            <w:r>
              <w:t>SUI2</w:t>
            </w:r>
          </w:p>
        </w:tc>
      </w:tr>
    </w:tbl>
    <w:p w:rsidR="00A033D1" w:rsidRDefault="00A033D1" w:rsidP="001B4FA7"/>
    <w:p w:rsidR="007B0362" w:rsidRPr="00A033D1" w:rsidRDefault="007B0362" w:rsidP="007B0362">
      <w:pPr>
        <w:pStyle w:val="Heading2"/>
        <w:rPr>
          <w:color w:val="auto"/>
        </w:rPr>
      </w:pPr>
      <w:r>
        <w:rPr>
          <w:color w:val="auto"/>
        </w:rPr>
        <w:t>PRIME</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1188"/>
        <w:gridCol w:w="1800"/>
        <w:gridCol w:w="4050"/>
        <w:gridCol w:w="900"/>
        <w:gridCol w:w="1080"/>
      </w:tblGrid>
      <w:tr w:rsidR="00070274" w:rsidRPr="00D6186C">
        <w:tc>
          <w:tcPr>
            <w:tcW w:w="1188" w:type="dxa"/>
            <w:tcBorders>
              <w:top w:val="single" w:sz="4" w:space="0" w:color="auto"/>
              <w:bottom w:val="single" w:sz="4" w:space="0" w:color="auto"/>
            </w:tcBorders>
          </w:tcPr>
          <w:p w:rsidR="00070274" w:rsidRPr="00D6186C" w:rsidRDefault="00070274">
            <w:pPr>
              <w:rPr>
                <w:b/>
              </w:rPr>
            </w:pPr>
            <w:r w:rsidRPr="00D6186C">
              <w:rPr>
                <w:b/>
              </w:rPr>
              <w:t>Subcategory</w:t>
            </w:r>
          </w:p>
        </w:tc>
        <w:tc>
          <w:tcPr>
            <w:tcW w:w="1800" w:type="dxa"/>
            <w:tcBorders>
              <w:top w:val="single" w:sz="4" w:space="0" w:color="auto"/>
              <w:bottom w:val="single" w:sz="4" w:space="0" w:color="auto"/>
            </w:tcBorders>
          </w:tcPr>
          <w:p w:rsidR="00070274" w:rsidRPr="00D6186C" w:rsidRDefault="00070274">
            <w:pPr>
              <w:rPr>
                <w:b/>
              </w:rPr>
            </w:pPr>
            <w:r w:rsidRPr="00D6186C">
              <w:rPr>
                <w:b/>
              </w:rPr>
              <w:t>Question</w:t>
            </w:r>
          </w:p>
        </w:tc>
        <w:tc>
          <w:tcPr>
            <w:tcW w:w="4050" w:type="dxa"/>
            <w:tcBorders>
              <w:top w:val="single" w:sz="4" w:space="0" w:color="auto"/>
              <w:bottom w:val="single" w:sz="4" w:space="0" w:color="auto"/>
            </w:tcBorders>
          </w:tcPr>
          <w:p w:rsidR="00070274" w:rsidRPr="00033357" w:rsidRDefault="00070274">
            <w:pPr>
              <w:rPr>
                <w:b/>
              </w:rPr>
            </w:pPr>
            <w:r w:rsidRPr="00033357">
              <w:rPr>
                <w:b/>
              </w:rPr>
              <w:t>Compute</w:t>
            </w:r>
          </w:p>
        </w:tc>
        <w:tc>
          <w:tcPr>
            <w:tcW w:w="900" w:type="dxa"/>
            <w:tcBorders>
              <w:top w:val="single" w:sz="4" w:space="0" w:color="auto"/>
              <w:bottom w:val="single" w:sz="4" w:space="0" w:color="auto"/>
            </w:tcBorders>
          </w:tcPr>
          <w:p w:rsidR="00070274" w:rsidRPr="00D6186C" w:rsidRDefault="00070274">
            <w:pPr>
              <w:rPr>
                <w:b/>
              </w:rPr>
            </w:pPr>
            <w:r w:rsidRPr="00D6186C">
              <w:rPr>
                <w:b/>
              </w:rPr>
              <w:t>Source</w:t>
            </w:r>
          </w:p>
        </w:tc>
        <w:tc>
          <w:tcPr>
            <w:tcW w:w="1080" w:type="dxa"/>
            <w:tcBorders>
              <w:top w:val="single" w:sz="4" w:space="0" w:color="auto"/>
              <w:bottom w:val="single" w:sz="4" w:space="0" w:color="auto"/>
            </w:tcBorders>
          </w:tcPr>
          <w:p w:rsidR="00070274" w:rsidRPr="00D6186C" w:rsidRDefault="00070274">
            <w:pPr>
              <w:rPr>
                <w:b/>
              </w:rPr>
            </w:pPr>
            <w:r w:rsidRPr="00D6186C">
              <w:rPr>
                <w:b/>
              </w:rPr>
              <w:t>Level</w:t>
            </w:r>
          </w:p>
        </w:tc>
      </w:tr>
      <w:tr w:rsidR="00D6186C">
        <w:tc>
          <w:tcPr>
            <w:tcW w:w="1188" w:type="dxa"/>
            <w:tcBorders>
              <w:top w:val="single" w:sz="4" w:space="0" w:color="auto"/>
            </w:tcBorders>
          </w:tcPr>
          <w:p w:rsidR="00D6186C" w:rsidRDefault="00D6186C">
            <w:r>
              <w:t>PRIME</w:t>
            </w:r>
          </w:p>
        </w:tc>
        <w:tc>
          <w:tcPr>
            <w:tcW w:w="1800" w:type="dxa"/>
            <w:tcBorders>
              <w:top w:val="single" w:sz="4" w:space="0" w:color="auto"/>
            </w:tcBorders>
          </w:tcPr>
          <w:p w:rsidR="00D6186C" w:rsidRDefault="00D6186C">
            <w:r>
              <w:t>Total Score (Items 1-11)</w:t>
            </w:r>
          </w:p>
        </w:tc>
        <w:tc>
          <w:tcPr>
            <w:tcW w:w="4050" w:type="dxa"/>
            <w:tcBorders>
              <w:top w:val="single" w:sz="4" w:space="0" w:color="auto"/>
            </w:tcBorders>
          </w:tcPr>
          <w:p w:rsidR="00D6186C" w:rsidRDefault="00D6186C" w:rsidP="00AA2845">
            <w:r>
              <w:t>PRIME_TOTAL_1_11=SIP003+SIP004+SIP005+SIP006+ SIP007+SIP008+SIP009+SIP010+SIP011+SIP012+SIP013</w:t>
            </w:r>
          </w:p>
        </w:tc>
        <w:tc>
          <w:tcPr>
            <w:tcW w:w="900" w:type="dxa"/>
            <w:tcBorders>
              <w:top w:val="single" w:sz="4" w:space="0" w:color="auto"/>
            </w:tcBorders>
          </w:tcPr>
          <w:p w:rsidR="00D6186C" w:rsidRDefault="00D6186C">
            <w:commentRangeStart w:id="743"/>
            <w:r>
              <w:t>P</w:t>
            </w:r>
          </w:p>
        </w:tc>
        <w:tc>
          <w:tcPr>
            <w:tcW w:w="1080" w:type="dxa"/>
            <w:tcBorders>
              <w:top w:val="single" w:sz="4" w:space="0" w:color="auto"/>
            </w:tcBorders>
          </w:tcPr>
          <w:p w:rsidR="00D6186C" w:rsidRDefault="00D6186C">
            <w:r>
              <w:t>PRIME_Total</w:t>
            </w:r>
            <w:commentRangeEnd w:id="743"/>
            <w:r w:rsidR="00D96DAA">
              <w:rPr>
                <w:rStyle w:val="CommentReference"/>
                <w:vanish/>
              </w:rPr>
              <w:commentReference w:id="743"/>
            </w:r>
          </w:p>
        </w:tc>
      </w:tr>
      <w:tr w:rsidR="00D6186C">
        <w:tc>
          <w:tcPr>
            <w:tcW w:w="1188" w:type="dxa"/>
          </w:tcPr>
          <w:p w:rsidR="00D6186C" w:rsidRDefault="00D6186C">
            <w:r>
              <w:t>PRIME</w:t>
            </w:r>
          </w:p>
        </w:tc>
        <w:tc>
          <w:tcPr>
            <w:tcW w:w="1800" w:type="dxa"/>
          </w:tcPr>
          <w:p w:rsidR="00D6186C" w:rsidRDefault="00D6186C">
            <w:r>
              <w:t>PRIME Screen Positive (based on total score)</w:t>
            </w:r>
          </w:p>
        </w:tc>
        <w:tc>
          <w:tcPr>
            <w:tcW w:w="4050" w:type="dxa"/>
          </w:tcPr>
          <w:p w:rsidR="00D6186C" w:rsidRPr="00AA2845" w:rsidRDefault="00D6186C">
            <w:r>
              <w:t>(</w:t>
            </w:r>
            <w:r w:rsidRPr="00AA2845">
              <w:t>PRIME_TOTAL_1_to_11 &gt;=39</w:t>
            </w:r>
            <w:r>
              <w:t>)=1</w:t>
            </w:r>
          </w:p>
        </w:tc>
        <w:tc>
          <w:tcPr>
            <w:tcW w:w="900" w:type="dxa"/>
          </w:tcPr>
          <w:p w:rsidR="00D6186C" w:rsidRDefault="00D6186C">
            <w:r>
              <w:t>P</w:t>
            </w:r>
          </w:p>
        </w:tc>
        <w:tc>
          <w:tcPr>
            <w:tcW w:w="1080" w:type="dxa"/>
          </w:tcPr>
          <w:p w:rsidR="00D6186C" w:rsidRDefault="00D6186C">
            <w:r>
              <w:t>PRIMEa3</w:t>
            </w:r>
          </w:p>
        </w:tc>
      </w:tr>
      <w:tr w:rsidR="00D6186C">
        <w:tc>
          <w:tcPr>
            <w:tcW w:w="1188" w:type="dxa"/>
            <w:tcBorders>
              <w:bottom w:val="single" w:sz="4" w:space="0" w:color="auto"/>
            </w:tcBorders>
          </w:tcPr>
          <w:p w:rsidR="00D6186C" w:rsidRDefault="00D6186C">
            <w:r>
              <w:t>PRIME</w:t>
            </w:r>
          </w:p>
        </w:tc>
        <w:tc>
          <w:tcPr>
            <w:tcW w:w="1800" w:type="dxa"/>
            <w:tcBorders>
              <w:bottom w:val="single" w:sz="4" w:space="0" w:color="auto"/>
            </w:tcBorders>
          </w:tcPr>
          <w:p w:rsidR="00D6186C" w:rsidRDefault="00D6186C">
            <w:r>
              <w:t>PRIME Screen positive (based on 2 or more definitely agree)</w:t>
            </w:r>
          </w:p>
        </w:tc>
        <w:tc>
          <w:tcPr>
            <w:tcW w:w="4050" w:type="dxa"/>
            <w:tcBorders>
              <w:bottom w:val="single" w:sz="4" w:space="0" w:color="auto"/>
            </w:tcBorders>
          </w:tcPr>
          <w:p w:rsidR="00D6186C" w:rsidRDefault="00D6186C" w:rsidP="00AA2845">
            <w:r>
              <w:t>((SCREENERSIP003 = 6 and SCREENERSIP004 =6) or (SCREENERSIP003 = 6 and SCREENERSIP005 =6) or (SCREENERSIP003 = 6 and SCREENERSIP005 =6) or (SCREENERSIP003 = 6 and SCREENERSIP006 =6)</w:t>
            </w:r>
          </w:p>
          <w:p w:rsidR="00D6186C" w:rsidRDefault="00D6186C" w:rsidP="00AA2845">
            <w:proofErr w:type="gramStart"/>
            <w:r>
              <w:t>or</w:t>
            </w:r>
            <w:proofErr w:type="gramEnd"/>
            <w:r>
              <w:t xml:space="preserve"> (SCREENERSIP003 = 6 and SCREENERSIP007 =6) or (SCREENERSIP003 = 6 and SCREENERSIP008 =6) or (SCREENERSIP003 = 6 and SCREENERSIP009 =6) or (SCREENERSIP003 = 6 and SCREENERSIP010=6) or </w:t>
            </w:r>
          </w:p>
          <w:p w:rsidR="00D6186C" w:rsidRDefault="00D6186C" w:rsidP="00AA2845">
            <w:r>
              <w:t xml:space="preserve">(SCREENERSIP003 = 6 and SCREENERSIP011 =6) or (SCREENERSIP003 = 6 and SCREENERSIP012 =6) or (SCREENERSIP003 = 6 and SCREENERSIP013 =6) or </w:t>
            </w:r>
          </w:p>
          <w:p w:rsidR="00D6186C" w:rsidRDefault="00D6186C" w:rsidP="00AA2845">
            <w:r>
              <w:t>(SCREENERSIP004 =6 and SCREENERSIP005 =6)  or (SCREENERSIP004 =6 and SCREENERSIP006 =6) or</w:t>
            </w:r>
          </w:p>
          <w:p w:rsidR="00D6186C" w:rsidRDefault="00D6186C" w:rsidP="00AA2845">
            <w:r>
              <w:t>(SCREENERSIP004 =6 and SCREENERSIP007 =6) or (SCREENERSIP004 =6 and SCREENERSIP008 =6) or (SCREENERSIP004 =6 and SCREENERSIP009 =6) or (SCREENERSIP004 =6 and SCREENERSIP010 =6) or (SCREENERSIP004 =6 and SCREENERSIP011 =6) or</w:t>
            </w:r>
          </w:p>
          <w:p w:rsidR="00D6186C" w:rsidRDefault="00D6186C" w:rsidP="00AA2845">
            <w:r>
              <w:t xml:space="preserve"> (SCREENERSIP004 =6 and SCREENERSIP012 =6)</w:t>
            </w:r>
          </w:p>
          <w:p w:rsidR="00D6186C" w:rsidRDefault="00D6186C" w:rsidP="00AA2845">
            <w:proofErr w:type="gramStart"/>
            <w:r>
              <w:t>or</w:t>
            </w:r>
            <w:proofErr w:type="gramEnd"/>
            <w:r>
              <w:t xml:space="preserve"> (SCREENERSIP004 =6 and SCREENERSIP013 =6) or</w:t>
            </w:r>
          </w:p>
          <w:p w:rsidR="00D6186C" w:rsidRDefault="00D6186C" w:rsidP="00AA2845">
            <w:r>
              <w:t>(SCREENERSIP005 = 6 and SCREENERSIP006 =6)</w:t>
            </w:r>
          </w:p>
          <w:p w:rsidR="00D6186C" w:rsidRDefault="00D6186C" w:rsidP="00AA2845">
            <w:proofErr w:type="gramStart"/>
            <w:r>
              <w:t>or</w:t>
            </w:r>
            <w:proofErr w:type="gramEnd"/>
            <w:r>
              <w:t xml:space="preserve"> (SCREENERSIP005 = 6 and SCREENERSIP007 =6) or (SCREENERSIP005 = 6 and SCREENERSIP008 =6) or (SCREENERSIP005 = 6 and SCREENERSIP009 =6) or (SCREENERSIP005 = 6 and SCREENERSIP010=6) or </w:t>
            </w:r>
          </w:p>
          <w:p w:rsidR="00D6186C" w:rsidRDefault="00D6186C" w:rsidP="00AA2845">
            <w:r>
              <w:t>(SCREENERSIP005 = 6 and SCREENERSIP011 =6) or (SCREENERSIP005 = 6 and SCREENERSIP012 =6) or (SCREENERSIP005 = 6 and SCREENERSIP013 =6) or</w:t>
            </w:r>
          </w:p>
          <w:p w:rsidR="00D6186C" w:rsidRDefault="00D6186C" w:rsidP="00AA2845">
            <w:r>
              <w:t xml:space="preserve">(SCREENERSIP006 = 6 and SCREENERSIP007 =6) or (SCREENERSIP006 = 6 and SCREENERSIP008 =6) or (SCREENERSIP006 = 6 and SCREENERSIP009 =6) or (SCREENERSIP006 = 6 and SCREENERSIP010=6) or </w:t>
            </w:r>
          </w:p>
          <w:p w:rsidR="00D6186C" w:rsidRDefault="00D6186C" w:rsidP="00AA2845">
            <w:r>
              <w:t>(SCREENERSIP006 = 6 and SCREENERSIP011 =6) or (SCREENERSIP006 = 6 and SCREENERSIP012 =6) or (SCREENERSIP006 = 6 and SCREENERSIP013 =6) or</w:t>
            </w:r>
          </w:p>
          <w:p w:rsidR="00D6186C" w:rsidRDefault="00D6186C" w:rsidP="00AA2845">
            <w:r>
              <w:t xml:space="preserve">(SCREENERSIP007 = 6 and SCREENERSIP008 =6) or (SCREENERSIP007 = 6 and SCREENERSIP009 =6) or (SCREENERSIP007 = 6 and SCREENERSIP010=6) or </w:t>
            </w:r>
          </w:p>
          <w:p w:rsidR="00D6186C" w:rsidRDefault="00D6186C" w:rsidP="00AA2845">
            <w:r>
              <w:t>(SCREENERSIP007 = 6 and SCREENERSIP011 =6) or (SCREENERSIP007 = 6 and SCREENERSIP012 =6) or (SCREENERSIP007 = 6 and SCREENERSIP013 =6) or</w:t>
            </w:r>
          </w:p>
          <w:p w:rsidR="00D6186C" w:rsidRDefault="00D6186C" w:rsidP="00AA2845">
            <w:r>
              <w:t xml:space="preserve">(SCREENERSIP008 = 6 and SCREENERSIP009 =6) or (SCREENERSIP008 = 6 and SCREENERSIP010=6) or </w:t>
            </w:r>
          </w:p>
          <w:p w:rsidR="00D6186C" w:rsidRDefault="00D6186C" w:rsidP="00AA2845">
            <w:r>
              <w:t>(SCREENERSIP008 = 6 and SCREENERSIP011 =6) or (SCREENERSIP008 = 6 and SCREENERSIP012 =6) or (SCREENERSIP008 = 6 and SCREENERSIP013 =6) or</w:t>
            </w:r>
          </w:p>
          <w:p w:rsidR="00D6186C" w:rsidRDefault="00D6186C" w:rsidP="00AA2845">
            <w:r>
              <w:t xml:space="preserve"> (SCREENERSIP009 = 6 and SCREENERSIP010=6) or </w:t>
            </w:r>
          </w:p>
          <w:p w:rsidR="00D6186C" w:rsidRDefault="00D6186C" w:rsidP="00AA2845">
            <w:r>
              <w:t xml:space="preserve">(SCREENERSIP009 = 6 and SCREENERSIP011 =6) or (SCREENERSIP009 = 6 and SCREENERSIP012 =6) or (SCREENERSIP009 = 6 and SCREENERSIP013 =6) or </w:t>
            </w:r>
          </w:p>
          <w:p w:rsidR="00D6186C" w:rsidRDefault="00D6186C" w:rsidP="00AA2845">
            <w:r>
              <w:t>(SCREENERSIP010 = 6 and SCREENERSIP011 =6) or (SCREENERSIP010 = 6 and SCREENERSIP012 =6) or (SCREENERSIP010 = 6 and SCREENERSIP013 =6) or</w:t>
            </w:r>
          </w:p>
          <w:p w:rsidR="00D6186C" w:rsidRDefault="00D6186C" w:rsidP="00AA2845">
            <w:r>
              <w:t>(SCREENERSIP011 = 6 and SCREENERSIP012 =6) or (SCREENERSIP011 = 6 and SCREENERSIP013 =6) or</w:t>
            </w:r>
          </w:p>
          <w:p w:rsidR="00D6186C" w:rsidRPr="00AA2845" w:rsidRDefault="00D6186C" w:rsidP="00AA2845">
            <w:r>
              <w:t>(SCREENERSIP012 = 6 and SCREENERSIP013 =6))</w:t>
            </w:r>
          </w:p>
        </w:tc>
        <w:tc>
          <w:tcPr>
            <w:tcW w:w="900" w:type="dxa"/>
            <w:tcBorders>
              <w:bottom w:val="single" w:sz="4" w:space="0" w:color="auto"/>
            </w:tcBorders>
          </w:tcPr>
          <w:p w:rsidR="00D6186C" w:rsidRDefault="00D6186C">
            <w:r>
              <w:t>P</w:t>
            </w:r>
          </w:p>
        </w:tc>
        <w:tc>
          <w:tcPr>
            <w:tcW w:w="1080" w:type="dxa"/>
            <w:tcBorders>
              <w:bottom w:val="single" w:sz="4" w:space="0" w:color="auto"/>
            </w:tcBorders>
          </w:tcPr>
          <w:p w:rsidR="00D6186C" w:rsidRDefault="00D6186C">
            <w:r>
              <w:t>PRIMEb3</w:t>
            </w:r>
          </w:p>
        </w:tc>
      </w:tr>
    </w:tbl>
    <w:p w:rsidR="00A033D1" w:rsidRPr="001B4FA7" w:rsidRDefault="00A033D1" w:rsidP="001B4FA7"/>
    <w:sectPr w:rsidR="00A033D1" w:rsidRPr="001B4FA7" w:rsidSect="00A033D1">
      <w:footerReference w:type="even" r:id="rId7"/>
      <w:footerReference w:type="default" r:id="rId8"/>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Jan Richard" w:date="2011-08-13T19:09:00Z" w:initials="JR">
    <w:p w:rsidR="002D00F0" w:rsidRDefault="002D00F0">
      <w:pPr>
        <w:pStyle w:val="CommentText"/>
      </w:pPr>
      <w:r>
        <w:rPr>
          <w:rStyle w:val="CommentReference"/>
        </w:rPr>
        <w:annotationRef/>
      </w:r>
      <w:r w:rsidRPr="002F782B">
        <w:t>+</w:t>
      </w:r>
      <w:r w:rsidRPr="002F782B">
        <w:rPr>
          <w:highlight w:val="green"/>
        </w:rPr>
        <w:t xml:space="preserve"> We added GAD025 (years) to </w:t>
      </w:r>
      <w:proofErr w:type="gramStart"/>
      <w:r w:rsidRPr="002F782B">
        <w:rPr>
          <w:highlight w:val="green"/>
        </w:rPr>
        <w:t>GOASSESS ,</w:t>
      </w:r>
      <w:proofErr w:type="gramEnd"/>
      <w:r w:rsidRPr="002F782B">
        <w:rPr>
          <w:highlight w:val="green"/>
        </w:rPr>
        <w:t xml:space="preserve"> so +GAD025</w:t>
      </w:r>
    </w:p>
  </w:comment>
  <w:comment w:id="8" w:author="Jan Richard" w:date="2011-08-13T19:09:00Z" w:initials="JAR">
    <w:p w:rsidR="002D00F0" w:rsidRDefault="002D00F0" w:rsidP="00DA216C">
      <w:pPr>
        <w:widowControl w:val="0"/>
        <w:autoSpaceDE w:val="0"/>
        <w:autoSpaceDN w:val="0"/>
        <w:adjustRightInd w:val="0"/>
        <w:rPr>
          <w:rFonts w:ascii="Helvetica" w:hAnsi="Helvetica" w:cs="Helvetica"/>
        </w:rPr>
      </w:pPr>
      <w:r>
        <w:rPr>
          <w:rStyle w:val="CommentReference"/>
        </w:rPr>
        <w:annotationRef/>
      </w:r>
      <w:r>
        <w:rPr>
          <w:rFonts w:ascii="Helvetica" w:hAnsi="Helvetica" w:cs="Helvetica"/>
        </w:rPr>
        <w:t>If there are two gateway questions, e.g., GAD001 and GAD002, and the p. answers GAD001=0, but GAD002=9, should I make the summary variable =0 or missing?  It seems like it should be 0, since if one of them was 1 and the other 9, it would count for GAD1.</w:t>
      </w:r>
    </w:p>
    <w:p w:rsidR="002D00F0" w:rsidRDefault="002D00F0" w:rsidP="00DA216C">
      <w:pPr>
        <w:widowControl w:val="0"/>
        <w:autoSpaceDE w:val="0"/>
        <w:autoSpaceDN w:val="0"/>
        <w:adjustRightInd w:val="0"/>
        <w:rPr>
          <w:rFonts w:ascii="Helvetica" w:hAnsi="Helvetica" w:cs="Helvetica"/>
        </w:rPr>
      </w:pPr>
    </w:p>
    <w:p w:rsidR="002D00F0" w:rsidRDefault="002D00F0" w:rsidP="00DA216C">
      <w:pPr>
        <w:widowControl w:val="0"/>
        <w:autoSpaceDE w:val="0"/>
        <w:autoSpaceDN w:val="0"/>
        <w:adjustRightInd w:val="0"/>
        <w:rPr>
          <w:rFonts w:ascii="Helvetica" w:hAnsi="Helvetica" w:cs="Helvetica"/>
        </w:rPr>
      </w:pPr>
      <w:proofErr w:type="spellStart"/>
      <w:r>
        <w:rPr>
          <w:rFonts w:ascii="Helvetica" w:hAnsi="Helvetica" w:cs="Helvetica"/>
        </w:rPr>
        <w:t>RESPONSE</w:t>
      </w:r>
      <w:proofErr w:type="gramStart"/>
      <w:r>
        <w:rPr>
          <w:rFonts w:ascii="Helvetica" w:hAnsi="Helvetica" w:cs="Helvetica"/>
        </w:rPr>
        <w:t>:Summary</w:t>
      </w:r>
      <w:proofErr w:type="spellEnd"/>
      <w:proofErr w:type="gramEnd"/>
      <w:r>
        <w:rPr>
          <w:rFonts w:ascii="Helvetica" w:hAnsi="Helvetica" w:cs="Helvetica"/>
        </w:rPr>
        <w:t xml:space="preserve"> variable should be missing if one of gateway questions is 9 or missing and the other is 0</w:t>
      </w:r>
    </w:p>
    <w:p w:rsidR="002D00F0" w:rsidRDefault="002D00F0">
      <w:pPr>
        <w:pStyle w:val="CommentText"/>
      </w:pPr>
    </w:p>
  </w:comment>
  <w:comment w:id="9" w:author="bursteinme" w:date="2011-08-13T19:09:00Z" w:initials="meb">
    <w:p w:rsidR="002D00F0" w:rsidRDefault="002D00F0">
      <w:pPr>
        <w:pStyle w:val="CommentText"/>
      </w:pPr>
      <w:r>
        <w:rPr>
          <w:rStyle w:val="CommentReference"/>
        </w:rPr>
        <w:annotationRef/>
      </w:r>
      <w:r>
        <w:t>I might require endorsement of GAD002 (worry a lot more) since it corresponds to Criteria A and many youth may endorse GAD001 (ever been a worrier).</w:t>
      </w:r>
    </w:p>
    <w:p w:rsidR="002D00F0" w:rsidRDefault="002D00F0">
      <w:pPr>
        <w:pStyle w:val="CommentText"/>
      </w:pPr>
    </w:p>
    <w:p w:rsidR="002D00F0" w:rsidRDefault="002D00F0">
      <w:pPr>
        <w:pStyle w:val="CommentText"/>
      </w:pPr>
      <w:r>
        <w:t>RESPONSE: DONE</w:t>
      </w:r>
    </w:p>
  </w:comment>
  <w:comment w:id="17" w:author="Jan Richard" w:date="2011-08-13T19:09:00Z" w:initials="JAR">
    <w:p w:rsidR="002D00F0" w:rsidRDefault="002D00F0">
      <w:pPr>
        <w:pStyle w:val="CommentText"/>
        <w:rPr>
          <w:rFonts w:ascii="Helvetica" w:hAnsi="Helvetica" w:cs="Helvetica"/>
          <w:color w:val="0337A1"/>
        </w:rPr>
      </w:pPr>
      <w:r>
        <w:rPr>
          <w:rStyle w:val="CommentReference"/>
        </w:rPr>
        <w:annotationRef/>
      </w:r>
      <w:proofErr w:type="gramStart"/>
      <w:r>
        <w:rPr>
          <w:rFonts w:ascii="Helvetica" w:hAnsi="Helvetica" w:cs="Helvetica"/>
          <w:color w:val="0337A1"/>
        </w:rPr>
        <w:t>duration</w:t>
      </w:r>
      <w:proofErr w:type="gramEnd"/>
      <w:r>
        <w:rPr>
          <w:rFonts w:ascii="Helvetica" w:hAnsi="Helvetica" w:cs="Helvetica"/>
          <w:color w:val="0337A1"/>
        </w:rPr>
        <w:t xml:space="preserve"> is not in the Compute column, but it is in the question column. I assume you want to include duration &gt;= 6 months?</w:t>
      </w:r>
    </w:p>
    <w:p w:rsidR="002D00F0" w:rsidRDefault="002D00F0">
      <w:pPr>
        <w:pStyle w:val="CommentText"/>
        <w:rPr>
          <w:rFonts w:ascii="Helvetica" w:hAnsi="Helvetica" w:cs="Helvetica"/>
          <w:color w:val="0337A1"/>
        </w:rPr>
      </w:pPr>
    </w:p>
    <w:p w:rsidR="002D00F0" w:rsidRDefault="002D00F0">
      <w:pPr>
        <w:pStyle w:val="CommentText"/>
      </w:pPr>
      <w:r>
        <w:rPr>
          <w:rFonts w:ascii="Helvetica" w:hAnsi="Helvetica" w:cs="Helvetica"/>
          <w:color w:val="0337A1"/>
        </w:rPr>
        <w:t>RESPONSE: Include duration &gt;= 6 months for GAD3</w:t>
      </w:r>
    </w:p>
  </w:comment>
  <w:comment w:id="26" w:author="Jan Richard" w:date="2011-08-13T19:09:00Z" w:initials="JR">
    <w:p w:rsidR="002D00F0" w:rsidRDefault="002D00F0">
      <w:pPr>
        <w:pStyle w:val="CommentText"/>
      </w:pPr>
      <w:r>
        <w:rPr>
          <w:rStyle w:val="CommentReference"/>
        </w:rPr>
        <w:annotationRef/>
      </w:r>
      <w:r>
        <w:t xml:space="preserve"> </w:t>
      </w:r>
      <w:r w:rsidRPr="002F782B">
        <w:rPr>
          <w:highlight w:val="green"/>
        </w:rPr>
        <w:t>+ GAD025 (years)</w:t>
      </w:r>
    </w:p>
  </w:comment>
  <w:comment w:id="32" w:author="Jan Richard" w:date="2011-08-15T00:09:00Z" w:initials="JR">
    <w:p w:rsidR="002D00F0" w:rsidRDefault="002D00F0">
      <w:pPr>
        <w:pStyle w:val="CommentText"/>
      </w:pPr>
      <w:r>
        <w:rPr>
          <w:rStyle w:val="CommentReference"/>
        </w:rPr>
        <w:annotationRef/>
      </w:r>
      <w:r w:rsidRPr="00F106DA">
        <w:rPr>
          <w:highlight w:val="green"/>
        </w:rPr>
        <w:t>Should be AND?</w:t>
      </w:r>
    </w:p>
    <w:p w:rsidR="002D00F0" w:rsidRDefault="002D00F0">
      <w:pPr>
        <w:pStyle w:val="CommentText"/>
      </w:pPr>
    </w:p>
    <w:p w:rsidR="002D00F0" w:rsidRDefault="002D00F0">
      <w:pPr>
        <w:pStyle w:val="CommentText"/>
      </w:pPr>
      <w:r>
        <w:t>RESPONSE MEC: YES, thanks, should be AND</w:t>
      </w:r>
    </w:p>
  </w:comment>
  <w:comment w:id="34" w:author="Jan Richard" w:date="2011-08-13T19:09:00Z" w:initials="JAR">
    <w:p w:rsidR="002D00F0" w:rsidRDefault="002D00F0">
      <w:pPr>
        <w:pStyle w:val="CommentText"/>
        <w:rPr>
          <w:rFonts w:ascii="Helvetica" w:hAnsi="Helvetica" w:cs="Helvetica"/>
          <w:color w:val="0337A1"/>
        </w:rPr>
      </w:pPr>
      <w:r>
        <w:rPr>
          <w:rStyle w:val="CommentReference"/>
        </w:rPr>
        <w:annotationRef/>
      </w:r>
      <w:proofErr w:type="gramStart"/>
      <w:r>
        <w:rPr>
          <w:rFonts w:ascii="Helvetica" w:hAnsi="Helvetica" w:cs="Helvetica"/>
          <w:color w:val="0337A1"/>
        </w:rPr>
        <w:t>or</w:t>
      </w:r>
      <w:proofErr w:type="gramEnd"/>
      <w:r>
        <w:rPr>
          <w:rFonts w:ascii="Helvetica" w:hAnsi="Helvetica" w:cs="Helvetica"/>
          <w:color w:val="0337A1"/>
        </w:rPr>
        <w:t xml:space="preserve"> GAD3, in the question column, it says &gt;=1 physical symptom, but in the compute column, it says &gt;=3.  Which should I use? </w:t>
      </w:r>
    </w:p>
    <w:p w:rsidR="002D00F0" w:rsidRDefault="002D00F0">
      <w:pPr>
        <w:pStyle w:val="CommentText"/>
        <w:rPr>
          <w:rFonts w:ascii="Helvetica" w:hAnsi="Helvetica" w:cs="Helvetica"/>
          <w:color w:val="0337A1"/>
        </w:rPr>
      </w:pPr>
      <w:r>
        <w:rPr>
          <w:rFonts w:ascii="Helvetica" w:hAnsi="Helvetica" w:cs="Helvetica"/>
          <w:color w:val="0337A1"/>
        </w:rPr>
        <w:t> </w:t>
      </w:r>
    </w:p>
    <w:p w:rsidR="002D00F0" w:rsidRDefault="002D00F0">
      <w:pPr>
        <w:pStyle w:val="CommentText"/>
      </w:pPr>
      <w:r>
        <w:rPr>
          <w:rFonts w:ascii="Helvetica" w:hAnsi="Helvetica" w:cs="Helvetica"/>
          <w:color w:val="0337A1"/>
        </w:rPr>
        <w:t xml:space="preserve">RESPONSE: &gt;= 3 symptoms </w:t>
      </w:r>
    </w:p>
  </w:comment>
  <w:comment w:id="35" w:author="bursteinme" w:date="2011-08-13T19:09:00Z" w:initials="meb">
    <w:p w:rsidR="002D00F0" w:rsidRDefault="002D00F0">
      <w:pPr>
        <w:pStyle w:val="CommentText"/>
      </w:pPr>
      <w:r>
        <w:rPr>
          <w:rStyle w:val="CommentReference"/>
        </w:rPr>
        <w:annotationRef/>
      </w:r>
      <w:r>
        <w:t>For children &lt; 18 years, only one physical symptom is required.  Is there a reason for increasing threshold to 3 physical symptoms?</w:t>
      </w:r>
    </w:p>
    <w:p w:rsidR="002D00F0" w:rsidRDefault="002D00F0">
      <w:pPr>
        <w:pStyle w:val="CommentText"/>
      </w:pPr>
    </w:p>
    <w:p w:rsidR="002D00F0" w:rsidRDefault="002D00F0">
      <w:pPr>
        <w:pStyle w:val="CommentText"/>
      </w:pPr>
      <w:r>
        <w:t xml:space="preserve">RESPONSE MB and MEC: Use &gt;=3 phys </w:t>
      </w:r>
      <w:proofErr w:type="spellStart"/>
      <w:r>
        <w:t>sx</w:t>
      </w:r>
      <w:proofErr w:type="spellEnd"/>
      <w:r>
        <w:t xml:space="preserve"> for age &gt;=18, &gt;=1 for &lt;18</w:t>
      </w:r>
    </w:p>
  </w:comment>
  <w:comment w:id="37" w:author="Jan Richard" w:date="2011-08-13T19:09:00Z" w:initials="JAR">
    <w:p w:rsidR="002D00F0" w:rsidRDefault="002D00F0" w:rsidP="001B03D6">
      <w:pPr>
        <w:pStyle w:val="CommentText"/>
        <w:rPr>
          <w:rFonts w:ascii="Helvetica" w:hAnsi="Helvetica" w:cs="Helvetica"/>
          <w:color w:val="0337A1"/>
        </w:rPr>
      </w:pPr>
      <w:r>
        <w:rPr>
          <w:rStyle w:val="CommentReference"/>
        </w:rPr>
        <w:annotationRef/>
      </w:r>
      <w:proofErr w:type="gramStart"/>
      <w:r>
        <w:rPr>
          <w:rFonts w:ascii="Helvetica" w:hAnsi="Helvetica" w:cs="Helvetica"/>
          <w:color w:val="0337A1"/>
        </w:rPr>
        <w:t>duration</w:t>
      </w:r>
      <w:proofErr w:type="gramEnd"/>
      <w:r>
        <w:rPr>
          <w:rFonts w:ascii="Helvetica" w:hAnsi="Helvetica" w:cs="Helvetica"/>
          <w:color w:val="0337A1"/>
        </w:rPr>
        <w:t xml:space="preserve"> is not in the Compute column, but it is in the question column. I assume you want to include duration &gt;= 6 months?</w:t>
      </w:r>
    </w:p>
    <w:p w:rsidR="002D00F0" w:rsidRDefault="002D00F0" w:rsidP="001B03D6">
      <w:pPr>
        <w:pStyle w:val="CommentText"/>
        <w:rPr>
          <w:rFonts w:ascii="Helvetica" w:hAnsi="Helvetica" w:cs="Helvetica"/>
          <w:color w:val="0337A1"/>
        </w:rPr>
      </w:pPr>
    </w:p>
    <w:p w:rsidR="002D00F0" w:rsidRDefault="002D00F0" w:rsidP="001B03D6">
      <w:pPr>
        <w:pStyle w:val="CommentText"/>
      </w:pPr>
      <w:r>
        <w:rPr>
          <w:rFonts w:ascii="Helvetica" w:hAnsi="Helvetica" w:cs="Helvetica"/>
          <w:color w:val="0337A1"/>
        </w:rPr>
        <w:t>RESPONSE: Include duration &gt;= 6 months for GAD3</w:t>
      </w:r>
    </w:p>
  </w:comment>
  <w:comment w:id="41" w:author="Jan Richard" w:date="2011-08-30T19:33:00Z" w:initials="JR">
    <w:p w:rsidR="002D00F0" w:rsidRDefault="002D00F0">
      <w:pPr>
        <w:pStyle w:val="CommentText"/>
      </w:pPr>
      <w:r>
        <w:rPr>
          <w:rStyle w:val="CommentReference"/>
        </w:rPr>
        <w:annotationRef/>
      </w:r>
      <w:r w:rsidRPr="00943574">
        <w:t>+ GAD025 (years)</w:t>
      </w:r>
    </w:p>
  </w:comment>
  <w:comment w:id="51" w:author="Jan Richard" w:date="2011-08-30T19:33:00Z" w:initials="JR">
    <w:p w:rsidR="002D00F0" w:rsidRDefault="002D00F0">
      <w:pPr>
        <w:pStyle w:val="CommentText"/>
      </w:pPr>
      <w:r>
        <w:rPr>
          <w:rStyle w:val="CommentReference"/>
        </w:rPr>
        <w:annotationRef/>
      </w:r>
      <w:r w:rsidRPr="00943574">
        <w:t>Should be &gt;= 1 week?</w:t>
      </w:r>
    </w:p>
    <w:p w:rsidR="002D00F0" w:rsidRDefault="002D00F0">
      <w:pPr>
        <w:pStyle w:val="CommentText"/>
      </w:pPr>
    </w:p>
    <w:p w:rsidR="002D00F0" w:rsidRDefault="002D00F0">
      <w:pPr>
        <w:pStyle w:val="CommentText"/>
      </w:pPr>
      <w:r>
        <w:t>RESPONSE: Yes, should be &gt;=1 week</w:t>
      </w:r>
    </w:p>
  </w:comment>
  <w:comment w:id="53" w:author="bursteinme" w:date="2011-08-13T19:09:00Z" w:initials="meb">
    <w:p w:rsidR="002D00F0" w:rsidRDefault="002D00F0">
      <w:pPr>
        <w:pStyle w:val="CommentText"/>
      </w:pPr>
      <w:r>
        <w:rPr>
          <w:rStyle w:val="CommentReference"/>
        </w:rPr>
        <w:annotationRef/>
      </w:r>
      <w:r>
        <w:t>Should greater than or equal to 4 weeks?</w:t>
      </w:r>
    </w:p>
    <w:p w:rsidR="002D00F0" w:rsidRDefault="002D00F0">
      <w:pPr>
        <w:pStyle w:val="CommentText"/>
      </w:pPr>
    </w:p>
    <w:p w:rsidR="002D00F0" w:rsidRDefault="002D00F0">
      <w:pPr>
        <w:pStyle w:val="CommentText"/>
      </w:pPr>
      <w:r>
        <w:t>RESPONSE MEC: YES</w:t>
      </w:r>
    </w:p>
  </w:comment>
  <w:comment w:id="55" w:author="Jan Richard" w:date="2011-08-13T19:09:00Z" w:initials="JAR">
    <w:p w:rsidR="002D00F0" w:rsidRDefault="002D00F0">
      <w:pPr>
        <w:pStyle w:val="CommentText"/>
      </w:pPr>
      <w:r>
        <w:rPr>
          <w:rStyle w:val="CommentReference"/>
        </w:rPr>
        <w:annotationRef/>
      </w:r>
      <w:r>
        <w:t>Shouldn't this be AND?</w:t>
      </w:r>
    </w:p>
    <w:p w:rsidR="002D00F0" w:rsidRDefault="002D00F0">
      <w:pPr>
        <w:pStyle w:val="CommentText"/>
      </w:pPr>
    </w:p>
    <w:p w:rsidR="002D00F0" w:rsidRDefault="002D00F0">
      <w:pPr>
        <w:pStyle w:val="CommentText"/>
      </w:pPr>
      <w:r>
        <w:t>RESPONSE: Yes, AND</w:t>
      </w:r>
    </w:p>
  </w:comment>
  <w:comment w:id="58" w:author="Jan Richard" w:date="2011-08-13T19:09:00Z" w:initials="JAR">
    <w:p w:rsidR="002D00F0" w:rsidRDefault="002D00F0">
      <w:pPr>
        <w:pStyle w:val="CommentText"/>
      </w:pPr>
      <w:r>
        <w:rPr>
          <w:rStyle w:val="CommentReference"/>
        </w:rPr>
        <w:annotationRef/>
      </w:r>
      <w:r>
        <w:t xml:space="preserve"> AND? </w:t>
      </w:r>
      <w:proofErr w:type="gramStart"/>
      <w:r>
        <w:t>or</w:t>
      </w:r>
      <w:proofErr w:type="gramEnd"/>
      <w:r>
        <w:t xml:space="preserve"> can I use neither = 1 (which would ignore 9 responses)</w:t>
      </w:r>
    </w:p>
    <w:p w:rsidR="002D00F0" w:rsidRDefault="002D00F0">
      <w:pPr>
        <w:pStyle w:val="CommentText"/>
      </w:pPr>
    </w:p>
    <w:p w:rsidR="002D00F0" w:rsidRDefault="002D00F0">
      <w:pPr>
        <w:pStyle w:val="CommentText"/>
      </w:pPr>
      <w:r>
        <w:t xml:space="preserve">RESPONSE: If one 1 and one 9, doesn't meet </w:t>
      </w:r>
      <w:proofErr w:type="spellStart"/>
      <w:r>
        <w:t>critera</w:t>
      </w:r>
      <w:proofErr w:type="spellEnd"/>
    </w:p>
  </w:comment>
  <w:comment w:id="59" w:author="Jan Richard" w:date="2011-08-13T19:09:00Z" w:initials="JR">
    <w:p w:rsidR="002D00F0" w:rsidRDefault="002D00F0">
      <w:pPr>
        <w:pStyle w:val="CommentText"/>
      </w:pPr>
      <w:r>
        <w:rPr>
          <w:rStyle w:val="CommentReference"/>
        </w:rPr>
        <w:annotationRef/>
      </w:r>
      <w:r w:rsidRPr="00FE4D1B">
        <w:rPr>
          <w:highlight w:val="green"/>
        </w:rPr>
        <w:t>Should be AND</w:t>
      </w:r>
      <w:r>
        <w:t>?</w:t>
      </w:r>
    </w:p>
  </w:comment>
  <w:comment w:id="60" w:author="bursteinme" w:date="2011-08-13T19:09:00Z" w:initials="meb">
    <w:p w:rsidR="002D00F0" w:rsidRDefault="002D00F0">
      <w:pPr>
        <w:pStyle w:val="CommentText"/>
      </w:pPr>
      <w:r>
        <w:rPr>
          <w:rStyle w:val="CommentReference"/>
        </w:rPr>
        <w:annotationRef/>
      </w:r>
      <w:r>
        <w:t>Include total number of fears variable?</w:t>
      </w:r>
    </w:p>
    <w:p w:rsidR="002D00F0" w:rsidRDefault="002D00F0">
      <w:pPr>
        <w:pStyle w:val="CommentText"/>
      </w:pPr>
    </w:p>
    <w:p w:rsidR="002D00F0" w:rsidRDefault="002D00F0">
      <w:pPr>
        <w:pStyle w:val="CommentText"/>
      </w:pPr>
      <w:r>
        <w:t>RESPONSE: YES, done</w:t>
      </w:r>
    </w:p>
  </w:comment>
  <w:comment w:id="83"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PHB01</w:t>
      </w:r>
      <w:r w:rsidRPr="002F782B">
        <w:rPr>
          <w:highlight w:val="green"/>
        </w:rPr>
        <w:t>5 (years)</w:t>
      </w:r>
    </w:p>
  </w:comment>
  <w:comment w:id="82" w:author="Jan Richard" w:date="2011-08-13T19:09:00Z" w:initials="JR">
    <w:p w:rsidR="002D00F0" w:rsidRDefault="002D00F0">
      <w:pPr>
        <w:pStyle w:val="CommentText"/>
      </w:pPr>
      <w:r>
        <w:rPr>
          <w:rStyle w:val="CommentReference"/>
        </w:rPr>
        <w:annotationRef/>
      </w:r>
      <w:r w:rsidRPr="00010CA9">
        <w:rPr>
          <w:highlight w:val="green"/>
        </w:rPr>
        <w:t>I think you're missing a possible situation.  If only one of invariable or avoidance, but duration &gt;= 6 months, would not satisfy PHB22 or PHB3.  Seems like it should fall in PHB2.</w:t>
      </w:r>
    </w:p>
  </w:comment>
  <w:comment w:id="89" w:author="Jan Richard" w:date="2011-09-09T01:20:00Z" w:initials="JR">
    <w:p w:rsidR="002D00F0" w:rsidRDefault="002D00F0" w:rsidP="009D5D2E">
      <w:pPr>
        <w:pStyle w:val="CommentText"/>
      </w:pPr>
      <w:r>
        <w:rPr>
          <w:rStyle w:val="CommentReference"/>
        </w:rPr>
        <w:annotationRef/>
      </w:r>
      <w:r w:rsidRPr="002F782B">
        <w:rPr>
          <w:highlight w:val="green"/>
        </w:rPr>
        <w:t xml:space="preserve">+ </w:t>
      </w:r>
      <w:r>
        <w:rPr>
          <w:highlight w:val="green"/>
        </w:rPr>
        <w:t>PHB01</w:t>
      </w:r>
      <w:r w:rsidRPr="002F782B">
        <w:rPr>
          <w:highlight w:val="green"/>
        </w:rPr>
        <w:t>5 (years)</w:t>
      </w:r>
    </w:p>
  </w:comment>
  <w:comment w:id="91" w:author="Jan Richard" w:date="2011-09-09T01:22:00Z" w:initials="JR">
    <w:p w:rsidR="002D00F0" w:rsidRDefault="002D00F0" w:rsidP="009D5D2E">
      <w:pPr>
        <w:pStyle w:val="CommentText"/>
      </w:pPr>
      <w:r>
        <w:rPr>
          <w:rStyle w:val="CommentReference"/>
        </w:rPr>
        <w:annotationRef/>
      </w:r>
      <w:r w:rsidRPr="00010CA9">
        <w:rPr>
          <w:highlight w:val="green"/>
        </w:rPr>
        <w:t>I think you're missing a possible situation.  If only one of invariable or avoidance, but duration &gt;= 6 months, would not satisfy PHB22 or PHB3.  Seems like it should fall in PHB2.</w:t>
      </w:r>
    </w:p>
    <w:p w:rsidR="002D00F0" w:rsidRDefault="002D00F0" w:rsidP="009D5D2E">
      <w:pPr>
        <w:pStyle w:val="CommentText"/>
        <w:numPr>
          <w:ins w:id="92" w:author="Monica Calkins" w:date="2011-09-09T01:22:00Z"/>
        </w:numPr>
      </w:pPr>
      <w:r>
        <w:t>RESPONSE: THANKS, did include now as PHB2</w:t>
      </w:r>
    </w:p>
  </w:comment>
  <w:comment w:id="93" w:author="Jan Richard" w:date="2011-08-13T19:09:00Z" w:initials="JR">
    <w:p w:rsidR="002D00F0" w:rsidRDefault="002D00F0">
      <w:pPr>
        <w:pStyle w:val="CommentText"/>
      </w:pPr>
      <w:r>
        <w:rPr>
          <w:rStyle w:val="CommentReference"/>
        </w:rPr>
        <w:annotationRef/>
      </w:r>
      <w:r>
        <w:t>&gt;= 6 months?</w:t>
      </w:r>
    </w:p>
    <w:p w:rsidR="002D00F0" w:rsidRDefault="002D00F0">
      <w:pPr>
        <w:pStyle w:val="CommentText"/>
      </w:pPr>
    </w:p>
    <w:p w:rsidR="002D00F0" w:rsidRDefault="002D00F0">
      <w:pPr>
        <w:pStyle w:val="CommentText"/>
      </w:pPr>
      <w:r>
        <w:t xml:space="preserve">RESPONSE: Yes, use &gt;= </w:t>
      </w:r>
    </w:p>
  </w:comment>
  <w:comment w:id="94"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PHB01</w:t>
      </w:r>
      <w:r w:rsidRPr="002F782B">
        <w:rPr>
          <w:highlight w:val="green"/>
        </w:rPr>
        <w:t>5 (years)</w:t>
      </w:r>
    </w:p>
  </w:comment>
  <w:comment w:id="95" w:author="Jan Richard" w:date="2011-08-13T19:09:00Z" w:initials="JR">
    <w:p w:rsidR="002D00F0" w:rsidRDefault="002D00F0">
      <w:pPr>
        <w:pStyle w:val="CommentText"/>
      </w:pPr>
      <w:r>
        <w:rPr>
          <w:rStyle w:val="CommentReference"/>
        </w:rPr>
        <w:annotationRef/>
      </w:r>
      <w:r w:rsidRPr="00010CA9">
        <w:rPr>
          <w:highlight w:val="green"/>
        </w:rPr>
        <w:t>Should be AND?</w:t>
      </w:r>
    </w:p>
  </w:comment>
  <w:comment w:id="96" w:author="Jan Richard" w:date="2011-08-13T19:09:00Z" w:initials="JR">
    <w:p w:rsidR="002D00F0" w:rsidRDefault="002D00F0">
      <w:pPr>
        <w:pStyle w:val="CommentText"/>
      </w:pPr>
      <w:r>
        <w:rPr>
          <w:rStyle w:val="CommentReference"/>
        </w:rPr>
        <w:annotationRef/>
      </w:r>
      <w:r>
        <w:t>&gt;= 6 months?</w:t>
      </w:r>
    </w:p>
    <w:p w:rsidR="002D00F0" w:rsidRDefault="002D00F0">
      <w:pPr>
        <w:pStyle w:val="CommentText"/>
      </w:pPr>
    </w:p>
    <w:p w:rsidR="002D00F0" w:rsidRDefault="002D00F0">
      <w:pPr>
        <w:pStyle w:val="CommentText"/>
      </w:pPr>
      <w:r>
        <w:t>RESPONSE: Yes, use &gt;=</w:t>
      </w:r>
    </w:p>
  </w:comment>
  <w:comment w:id="98"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PHB01</w:t>
      </w:r>
      <w:r w:rsidRPr="002F782B">
        <w:rPr>
          <w:highlight w:val="green"/>
        </w:rPr>
        <w:t>5 (years)</w:t>
      </w:r>
    </w:p>
  </w:comment>
  <w:comment w:id="112" w:author="bursteinme" w:date="2011-08-13T19:09:00Z" w:initials="meb">
    <w:p w:rsidR="002D00F0" w:rsidRDefault="002D00F0">
      <w:pPr>
        <w:pStyle w:val="CommentText"/>
      </w:pPr>
      <w:r>
        <w:rPr>
          <w:rStyle w:val="CommentReference"/>
        </w:rPr>
        <w:annotationRef/>
      </w:r>
      <w:r>
        <w:t>Include number of social/performance situations endorsed to approximate generalized subtype?</w:t>
      </w:r>
    </w:p>
    <w:p w:rsidR="002D00F0" w:rsidRDefault="002D00F0">
      <w:pPr>
        <w:pStyle w:val="CommentText"/>
      </w:pPr>
    </w:p>
    <w:p w:rsidR="002D00F0" w:rsidRDefault="002D00F0">
      <w:pPr>
        <w:pStyle w:val="CommentText"/>
      </w:pPr>
      <w:r>
        <w:t>RESPONSE MEC: YES, done</w:t>
      </w:r>
    </w:p>
  </w:comment>
  <w:comment w:id="113" w:author="Jan Richard" w:date="2011-08-13T19:09:00Z" w:initials="JR">
    <w:p w:rsidR="002D00F0" w:rsidRDefault="002D00F0">
      <w:pPr>
        <w:pStyle w:val="CommentText"/>
      </w:pPr>
      <w:r>
        <w:rPr>
          <w:rStyle w:val="CommentReference"/>
        </w:rPr>
        <w:annotationRef/>
      </w:r>
      <w:r>
        <w:t xml:space="preserve">For all internalizing disorders, I'm using YPI also for </w:t>
      </w:r>
      <w:proofErr w:type="spellStart"/>
      <w:r>
        <w:t>proband</w:t>
      </w:r>
      <w:proofErr w:type="spellEnd"/>
      <w:r>
        <w:t>.  Ok?</w:t>
      </w:r>
    </w:p>
    <w:p w:rsidR="002D00F0" w:rsidRDefault="002D00F0">
      <w:pPr>
        <w:pStyle w:val="CommentText"/>
      </w:pPr>
    </w:p>
    <w:p w:rsidR="002D00F0" w:rsidRDefault="002D00F0">
      <w:pPr>
        <w:pStyle w:val="CommentText"/>
      </w:pPr>
      <w:r>
        <w:t>RESPONSE: Yes, use YPI also</w:t>
      </w:r>
    </w:p>
  </w:comment>
  <w:comment w:id="114"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SOC11a</w:t>
      </w:r>
      <w:r w:rsidRPr="002F782B">
        <w:rPr>
          <w:highlight w:val="green"/>
        </w:rPr>
        <w:t xml:space="preserve"> (years)</w:t>
      </w:r>
    </w:p>
  </w:comment>
  <w:comment w:id="115"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SOC11a</w:t>
      </w:r>
      <w:r w:rsidRPr="002F782B">
        <w:rPr>
          <w:highlight w:val="green"/>
        </w:rPr>
        <w:t xml:space="preserve"> (years)</w:t>
      </w:r>
    </w:p>
  </w:comment>
  <w:comment w:id="116" w:author="Jan Richard" w:date="2011-08-13T19:09:00Z" w:initials="JR">
    <w:p w:rsidR="002D00F0" w:rsidRDefault="002D00F0">
      <w:pPr>
        <w:pStyle w:val="CommentText"/>
      </w:pPr>
      <w:r>
        <w:rPr>
          <w:rStyle w:val="CommentReference"/>
        </w:rPr>
        <w:annotationRef/>
      </w:r>
      <w:r w:rsidRPr="002F782B">
        <w:rPr>
          <w:highlight w:val="green"/>
        </w:rPr>
        <w:t xml:space="preserve">+ </w:t>
      </w:r>
      <w:r>
        <w:rPr>
          <w:highlight w:val="green"/>
        </w:rPr>
        <w:t>SOC11a</w:t>
      </w:r>
      <w:r w:rsidRPr="002F782B">
        <w:rPr>
          <w:highlight w:val="green"/>
        </w:rPr>
        <w:t xml:space="preserve"> (years)</w:t>
      </w:r>
    </w:p>
  </w:comment>
  <w:comment w:id="128" w:author="bursteinme" w:date="2011-08-13T19:09:00Z" w:initials="meb">
    <w:p w:rsidR="002D00F0" w:rsidRDefault="002D00F0">
      <w:pPr>
        <w:pStyle w:val="CommentText"/>
      </w:pPr>
      <w:r>
        <w:rPr>
          <w:rStyle w:val="CommentReference"/>
        </w:rPr>
        <w:annotationRef/>
      </w:r>
      <w:r>
        <w:t>Include PAN006=1 to be consistent with definition of panic attack?</w:t>
      </w:r>
    </w:p>
    <w:p w:rsidR="002D00F0" w:rsidRDefault="002D00F0">
      <w:pPr>
        <w:pStyle w:val="CommentText"/>
      </w:pPr>
    </w:p>
    <w:p w:rsidR="002D00F0" w:rsidRDefault="002D00F0">
      <w:pPr>
        <w:pStyle w:val="CommentText"/>
      </w:pPr>
      <w:r>
        <w:t>RESPONSE: Yes</w:t>
      </w:r>
    </w:p>
  </w:comment>
  <w:comment w:id="132" w:author="Jan Richard" w:date="2011-08-30T20:36:00Z" w:initials="JAR">
    <w:p w:rsidR="002D00F0" w:rsidRPr="003368EA" w:rsidRDefault="002D00F0" w:rsidP="003368EA">
      <w:pPr>
        <w:pStyle w:val="CommentText"/>
        <w:pBdr>
          <w:bottom w:val="dotted" w:sz="24" w:space="1" w:color="auto"/>
        </w:pBdr>
      </w:pPr>
      <w:r>
        <w:rPr>
          <w:rStyle w:val="CommentReference"/>
        </w:rPr>
        <w:annotationRef/>
      </w:r>
    </w:p>
    <w:p w:rsidR="002D00F0" w:rsidRDefault="002D00F0" w:rsidP="00AC6971">
      <w:pPr>
        <w:pStyle w:val="CommentText"/>
        <w:pBdr>
          <w:bottom w:val="dotted" w:sz="24" w:space="1" w:color="auto"/>
        </w:pBdr>
      </w:pPr>
      <w:r w:rsidRPr="003368EA">
        <w:t>PAN006 is missing from the text description</w:t>
      </w:r>
    </w:p>
    <w:p w:rsidR="002D00F0" w:rsidRDefault="002D00F0" w:rsidP="00AC6971">
      <w:pPr>
        <w:pStyle w:val="CommentText"/>
        <w:pBdr>
          <w:bottom w:val="dotted" w:sz="24" w:space="1" w:color="auto"/>
        </w:pBdr>
      </w:pPr>
    </w:p>
    <w:p w:rsidR="002D00F0" w:rsidRDefault="002D00F0" w:rsidP="00AC6971">
      <w:pPr>
        <w:pStyle w:val="CommentText"/>
        <w:pBdr>
          <w:bottom w:val="dotted" w:sz="24" w:space="1" w:color="auto"/>
        </w:pBdr>
      </w:pPr>
      <w:r>
        <w:t>RESPONSE: "sudden" refers to PAN006, not PAN004</w:t>
      </w:r>
    </w:p>
  </w:comment>
  <w:comment w:id="135" w:author="bursteinme" w:date="2011-08-13T19:09:00Z" w:initials="meb">
    <w:p w:rsidR="002D00F0" w:rsidRDefault="002D00F0">
      <w:pPr>
        <w:pStyle w:val="CommentText"/>
      </w:pPr>
      <w:r>
        <w:rPr>
          <w:rStyle w:val="CommentReference"/>
        </w:rPr>
        <w:annotationRef/>
      </w:r>
      <w:r>
        <w:t>Include number of fear variable?</w:t>
      </w:r>
    </w:p>
    <w:p w:rsidR="002D00F0" w:rsidRDefault="002D00F0">
      <w:pPr>
        <w:pStyle w:val="CommentText"/>
      </w:pPr>
    </w:p>
    <w:p w:rsidR="002D00F0" w:rsidRDefault="002D00F0">
      <w:pPr>
        <w:pStyle w:val="CommentText"/>
      </w:pPr>
      <w:r>
        <w:t>RESPONSE: Yes, done</w:t>
      </w:r>
    </w:p>
  </w:comment>
  <w:comment w:id="137" w:author="bursteinme" w:date="2011-08-13T19:09:00Z" w:initials="meb">
    <w:p w:rsidR="002D00F0" w:rsidRDefault="002D00F0">
      <w:pPr>
        <w:pStyle w:val="CommentText"/>
      </w:pPr>
      <w:r>
        <w:rPr>
          <w:rStyle w:val="CommentReference"/>
        </w:rPr>
        <w:annotationRef/>
      </w:r>
      <w:proofErr w:type="gramStart"/>
      <w:r>
        <w:t>worried</w:t>
      </w:r>
      <w:proofErr w:type="gramEnd"/>
      <w:r>
        <w:t xml:space="preserve"> re: panic-like or other symptoms?</w:t>
      </w:r>
    </w:p>
    <w:p w:rsidR="002D00F0" w:rsidRDefault="002D00F0">
      <w:pPr>
        <w:pStyle w:val="CommentText"/>
      </w:pPr>
    </w:p>
    <w:p w:rsidR="002D00F0" w:rsidRDefault="002D00F0">
      <w:pPr>
        <w:pStyle w:val="CommentText"/>
      </w:pPr>
      <w:r>
        <w:t>YES</w:t>
      </w:r>
    </w:p>
  </w:comment>
  <w:comment w:id="136" w:author="Jan Richard" w:date="2011-09-09T01:34:00Z" w:initials="JAR">
    <w:p w:rsidR="002D00F0" w:rsidRDefault="002D00F0">
      <w:pPr>
        <w:pStyle w:val="CommentText"/>
      </w:pPr>
      <w:r>
        <w:rPr>
          <w:rStyle w:val="CommentReference"/>
        </w:rPr>
        <w:annotationRef/>
      </w:r>
      <w:r w:rsidRPr="001E2DE1">
        <w:rPr>
          <w:highlight w:val="yellow"/>
        </w:rPr>
        <w:t>Some people will fall through the cracks between A</w:t>
      </w:r>
      <w:r>
        <w:rPr>
          <w:highlight w:val="yellow"/>
        </w:rPr>
        <w:t>GR1 and AGR</w:t>
      </w:r>
      <w:r w:rsidRPr="001E2DE1">
        <w:rPr>
          <w:highlight w:val="yellow"/>
        </w:rPr>
        <w:t xml:space="preserve">2, e.g., people who endorse one of 009, 011, 012 or 013, but do not </w:t>
      </w:r>
      <w:proofErr w:type="spellStart"/>
      <w:r w:rsidRPr="001E2DE1">
        <w:rPr>
          <w:highlight w:val="yellow"/>
        </w:rPr>
        <w:t>endors</w:t>
      </w:r>
      <w:proofErr w:type="spellEnd"/>
      <w:r w:rsidRPr="001E2DE1">
        <w:rPr>
          <w:highlight w:val="yellow"/>
        </w:rPr>
        <w:t xml:space="preserve"> 010, since</w:t>
      </w:r>
      <w:r>
        <w:rPr>
          <w:highlight w:val="yellow"/>
        </w:rPr>
        <w:t xml:space="preserve"> acc to my interpretation of AGR2 (see comment below), AGR</w:t>
      </w:r>
      <w:r w:rsidRPr="001E2DE1">
        <w:rPr>
          <w:highlight w:val="yellow"/>
        </w:rPr>
        <w:t>010 is required in all cases for ARG2.  I am co</w:t>
      </w:r>
      <w:r>
        <w:rPr>
          <w:highlight w:val="yellow"/>
        </w:rPr>
        <w:t>ding AGR</w:t>
      </w:r>
      <w:r w:rsidRPr="001E2DE1">
        <w:rPr>
          <w:highlight w:val="yellow"/>
        </w:rPr>
        <w:t>1 as anyone who endorses any fear in 001 – 008 bu</w:t>
      </w:r>
      <w:r>
        <w:rPr>
          <w:highlight w:val="yellow"/>
        </w:rPr>
        <w:t>t does not meet criteria for AGR</w:t>
      </w:r>
      <w:r w:rsidRPr="001E2DE1">
        <w:rPr>
          <w:highlight w:val="yellow"/>
        </w:rPr>
        <w:t>2.</w:t>
      </w:r>
    </w:p>
    <w:p w:rsidR="002D00F0" w:rsidRDefault="002D00F0">
      <w:pPr>
        <w:pStyle w:val="CommentText"/>
      </w:pPr>
      <w:r>
        <w:t>RESPONSE: LET”S talk about this one</w:t>
      </w:r>
    </w:p>
  </w:comment>
  <w:comment w:id="140" w:author="Jan Richard" w:date="2011-09-05T19:04:00Z" w:initials="JAR">
    <w:p w:rsidR="002D00F0" w:rsidRDefault="002D00F0">
      <w:pPr>
        <w:pStyle w:val="CommentText"/>
      </w:pPr>
      <w:r>
        <w:rPr>
          <w:rStyle w:val="CommentReference"/>
        </w:rPr>
        <w:annotationRef/>
      </w:r>
      <w:r>
        <w:rPr>
          <w:highlight w:val="yellow"/>
        </w:rPr>
        <w:t>********* Text for AGR</w:t>
      </w:r>
      <w:r w:rsidRPr="006E74AC">
        <w:rPr>
          <w:highlight w:val="yellow"/>
        </w:rPr>
        <w:t xml:space="preserve">2 is very different from calculation.  </w:t>
      </w:r>
      <w:r>
        <w:rPr>
          <w:highlight w:val="yellow"/>
        </w:rPr>
        <w:t>Calculation seems to require AGR</w:t>
      </w:r>
      <w:r w:rsidRPr="006E74AC">
        <w:rPr>
          <w:highlight w:val="yellow"/>
        </w:rPr>
        <w:t>0</w:t>
      </w:r>
      <w:r>
        <w:rPr>
          <w:highlight w:val="yellow"/>
        </w:rPr>
        <w:t>10 in all cases, but EITHER (AGR009 or 011) OR (AGR</w:t>
      </w:r>
      <w:r w:rsidRPr="006E74AC">
        <w:rPr>
          <w:highlight w:val="yellow"/>
        </w:rPr>
        <w:t>010 or 013).  I am coding</w:t>
      </w:r>
      <w:r>
        <w:rPr>
          <w:highlight w:val="yellow"/>
        </w:rPr>
        <w:t xml:space="preserve"> like calculation, requiring AGR</w:t>
      </w:r>
      <w:r w:rsidRPr="006E74AC">
        <w:rPr>
          <w:highlight w:val="yellow"/>
        </w:rPr>
        <w:t>010 in both cases.</w:t>
      </w:r>
    </w:p>
  </w:comment>
  <w:comment w:id="154" w:author="bursteinme" w:date="2011-08-13T19:09:00Z" w:initials="meb">
    <w:p w:rsidR="002D00F0" w:rsidRDefault="002D00F0">
      <w:pPr>
        <w:pStyle w:val="CommentText"/>
      </w:pPr>
      <w:r>
        <w:rPr>
          <w:rStyle w:val="CommentReference"/>
        </w:rPr>
        <w:annotationRef/>
      </w:r>
      <w:r>
        <w:t>Worried about escape when panic-like or other symptoms</w:t>
      </w:r>
    </w:p>
  </w:comment>
  <w:comment w:id="162" w:author="bursteinme" w:date="2011-08-13T19:09:00Z" w:initials="meb">
    <w:p w:rsidR="002D00F0" w:rsidRDefault="002D00F0">
      <w:pPr>
        <w:pStyle w:val="CommentText"/>
      </w:pPr>
      <w:r>
        <w:rPr>
          <w:rStyle w:val="CommentReference"/>
        </w:rPr>
        <w:annotationRef/>
      </w:r>
      <w:r>
        <w:t>Avoided/endured with distress</w:t>
      </w:r>
    </w:p>
  </w:comment>
  <w:comment w:id="163" w:author="Jan Richard" w:date="2011-09-05T19:05:00Z" w:initials="JAR">
    <w:p w:rsidR="002D00F0" w:rsidRDefault="002D00F0">
      <w:pPr>
        <w:pStyle w:val="CommentText"/>
      </w:pPr>
      <w:r>
        <w:rPr>
          <w:rStyle w:val="CommentReference"/>
        </w:rPr>
        <w:annotationRef/>
      </w:r>
      <w:r>
        <w:t>********</w:t>
      </w:r>
      <w:proofErr w:type="gramStart"/>
      <w:r>
        <w:t xml:space="preserve">*  </w:t>
      </w:r>
      <w:r>
        <w:rPr>
          <w:highlight w:val="yellow"/>
        </w:rPr>
        <w:t>I</w:t>
      </w:r>
      <w:proofErr w:type="gramEnd"/>
      <w:r>
        <w:rPr>
          <w:highlight w:val="yellow"/>
        </w:rPr>
        <w:t xml:space="preserve"> only see AGR</w:t>
      </w:r>
      <w:r w:rsidRPr="00E45183">
        <w:rPr>
          <w:highlight w:val="yellow"/>
        </w:rPr>
        <w:t>010 and AGR013 in text description for AGR4, not AGR009, AGR011 and AGR012.  Will code like calculation column.</w:t>
      </w:r>
      <w:r>
        <w:t xml:space="preserve">  </w:t>
      </w:r>
      <w:r w:rsidRPr="00E857E2">
        <w:rPr>
          <w:highlight w:val="yellow"/>
        </w:rPr>
        <w:t xml:space="preserve">It looks 009 and 011 are physical </w:t>
      </w:r>
      <w:r>
        <w:rPr>
          <w:highlight w:val="yellow"/>
        </w:rPr>
        <w:t>sensation</w:t>
      </w:r>
      <w:r w:rsidRPr="00E857E2">
        <w:rPr>
          <w:highlight w:val="yellow"/>
        </w:rPr>
        <w:t>s while 012 and 013 are about avoidance, distress and needing support</w:t>
      </w:r>
    </w:p>
  </w:comment>
  <w:comment w:id="187" w:author="bursteinme" w:date="2011-08-13T19:09:00Z" w:initials="meb">
    <w:p w:rsidR="002D00F0" w:rsidRDefault="002D00F0">
      <w:pPr>
        <w:pStyle w:val="CommentText"/>
      </w:pPr>
      <w:r>
        <w:rPr>
          <w:rStyle w:val="CommentReference"/>
        </w:rPr>
        <w:annotationRef/>
      </w:r>
      <w:r>
        <w:t>Obsession count variable?</w:t>
      </w:r>
    </w:p>
  </w:comment>
  <w:comment w:id="188" w:author="bursteinme" w:date="2011-08-13T19:09:00Z" w:initials="meb">
    <w:p w:rsidR="002D00F0" w:rsidRDefault="002D00F0">
      <w:pPr>
        <w:pStyle w:val="CommentText"/>
      </w:pPr>
      <w:r>
        <w:rPr>
          <w:rStyle w:val="CommentReference"/>
        </w:rPr>
        <w:annotationRef/>
      </w:r>
      <w:r>
        <w:t>Allowed endorsement of obsessions due to high base rate?</w:t>
      </w:r>
    </w:p>
    <w:p w:rsidR="002D00F0" w:rsidRDefault="002D00F0">
      <w:pPr>
        <w:pStyle w:val="CommentText"/>
      </w:pPr>
    </w:p>
    <w:p w:rsidR="002D00F0" w:rsidRDefault="002D00F0">
      <w:pPr>
        <w:pStyle w:val="CommentText"/>
      </w:pPr>
      <w:r>
        <w:t>RESPONSE:  This statement discounts thoughts (OCD1-8) that lack essential features of obsessions (OCD9 and 10). We did not ask similar essential features of compulsions.</w:t>
      </w:r>
    </w:p>
  </w:comment>
  <w:comment w:id="189" w:author="bursteinme" w:date="2011-08-13T19:09:00Z" w:initials="meb">
    <w:p w:rsidR="002D00F0" w:rsidRDefault="002D00F0">
      <w:pPr>
        <w:pStyle w:val="CommentText"/>
      </w:pPr>
      <w:r>
        <w:rPr>
          <w:rStyle w:val="CommentReference"/>
        </w:rPr>
        <w:annotationRef/>
      </w:r>
      <w:r>
        <w:t>Why allow endorsement of obsessions, but not compulsions?</w:t>
      </w:r>
    </w:p>
  </w:comment>
  <w:comment w:id="191" w:author="bursteinme" w:date="2011-08-13T19:09:00Z" w:initials="meb">
    <w:p w:rsidR="002D00F0" w:rsidRDefault="002D00F0">
      <w:pPr>
        <w:pStyle w:val="CommentText"/>
      </w:pPr>
      <w:r>
        <w:rPr>
          <w:rStyle w:val="CommentReference"/>
        </w:rPr>
        <w:annotationRef/>
      </w:r>
      <w:r>
        <w:t>Just right?</w:t>
      </w:r>
    </w:p>
    <w:p w:rsidR="002D00F0" w:rsidRDefault="002D00F0">
      <w:pPr>
        <w:pStyle w:val="CommentText"/>
      </w:pPr>
    </w:p>
    <w:p w:rsidR="002D00F0" w:rsidRDefault="002D00F0">
      <w:pPr>
        <w:pStyle w:val="CommentText"/>
      </w:pPr>
      <w:r>
        <w:t>RESPONSE: My sense is that this has such a high false positive as to be meaningless, but we can include for now</w:t>
      </w:r>
    </w:p>
  </w:comment>
  <w:comment w:id="229" w:author="bursteinme" w:date="2011-08-13T19:09:00Z" w:initials="meb">
    <w:p w:rsidR="002D00F0" w:rsidRDefault="002D00F0">
      <w:pPr>
        <w:pStyle w:val="CommentText"/>
      </w:pPr>
      <w:r>
        <w:rPr>
          <w:rStyle w:val="CommentReference"/>
        </w:rPr>
        <w:annotationRef/>
      </w:r>
      <w:r>
        <w:t>Should be &lt;= one month?</w:t>
      </w:r>
    </w:p>
    <w:p w:rsidR="002D00F0" w:rsidRDefault="002D00F0">
      <w:pPr>
        <w:pStyle w:val="CommentText"/>
      </w:pPr>
    </w:p>
    <w:p w:rsidR="002D00F0" w:rsidRDefault="002D00F0">
      <w:pPr>
        <w:pStyle w:val="CommentText"/>
      </w:pPr>
      <w:r>
        <w:t>RESPONSE: DSM says duration is “more than 1 month”, which I think most people would interpret as “1 month or more”, so let’s leave as &lt;1 month</w:t>
      </w:r>
    </w:p>
  </w:comment>
  <w:comment w:id="232" w:author="bursteinme" w:date="2011-08-13T19:09:00Z" w:initials="meb">
    <w:p w:rsidR="002D00F0" w:rsidRDefault="002D00F0">
      <w:pPr>
        <w:pStyle w:val="CommentText"/>
      </w:pPr>
      <w:r>
        <w:rPr>
          <w:rStyle w:val="CommentReference"/>
        </w:rPr>
        <w:annotationRef/>
      </w:r>
      <w:r>
        <w:t>Should be more than one month?</w:t>
      </w:r>
    </w:p>
  </w:comment>
  <w:comment w:id="238" w:author="bursteinme" w:date="2011-08-13T19:09:00Z" w:initials="meb">
    <w:p w:rsidR="002D00F0" w:rsidRDefault="002D00F0">
      <w:pPr>
        <w:pStyle w:val="CommentText"/>
      </w:pPr>
      <w:r>
        <w:rPr>
          <w:rStyle w:val="CommentReference"/>
        </w:rPr>
        <w:annotationRef/>
      </w:r>
      <w:r>
        <w:t>Should be more than one month?</w:t>
      </w:r>
    </w:p>
  </w:comment>
  <w:comment w:id="240" w:author="Jan Richard" w:date="2011-09-09T01:38:00Z" w:initials="JR">
    <w:p w:rsidR="002D00F0" w:rsidRDefault="002D00F0">
      <w:pPr>
        <w:pStyle w:val="CommentText"/>
      </w:pPr>
      <w:r>
        <w:rPr>
          <w:rStyle w:val="CommentReference"/>
        </w:rPr>
        <w:annotationRef/>
      </w:r>
      <w:proofErr w:type="gramStart"/>
      <w:r w:rsidRPr="00AA61C2">
        <w:rPr>
          <w:highlight w:val="yellow"/>
        </w:rPr>
        <w:t>…….ANX</w:t>
      </w:r>
      <w:proofErr w:type="gramEnd"/>
      <w:r w:rsidRPr="00AA61C2">
        <w:rPr>
          <w:highlight w:val="yellow"/>
        </w:rPr>
        <w:t xml:space="preserve"> and ANX4 are incorporated in SMRY_ANX_CAT, which is the max rating for all anxiety disorders</w:t>
      </w:r>
      <w:r>
        <w:rPr>
          <w:highlight w:val="yellow"/>
        </w:rPr>
        <w:t xml:space="preserve">.  </w:t>
      </w:r>
      <w:proofErr w:type="gramStart"/>
      <w:r>
        <w:rPr>
          <w:highlight w:val="yellow"/>
        </w:rPr>
        <w:t>If  all</w:t>
      </w:r>
      <w:proofErr w:type="gramEnd"/>
      <w:r w:rsidRPr="00AA61C2">
        <w:rPr>
          <w:highlight w:val="yellow"/>
        </w:rPr>
        <w:t xml:space="preserve"> </w:t>
      </w:r>
      <w:r>
        <w:rPr>
          <w:highlight w:val="yellow"/>
        </w:rPr>
        <w:t xml:space="preserve">of the </w:t>
      </w:r>
      <w:r w:rsidRPr="00AA61C2">
        <w:rPr>
          <w:highlight w:val="yellow"/>
        </w:rPr>
        <w:t>disorder</w:t>
      </w:r>
      <w:r>
        <w:rPr>
          <w:highlight w:val="yellow"/>
        </w:rPr>
        <w:t>s</w:t>
      </w:r>
      <w:r w:rsidRPr="00AA61C2">
        <w:rPr>
          <w:highlight w:val="yellow"/>
        </w:rPr>
        <w:t xml:space="preserve"> </w:t>
      </w:r>
      <w:r>
        <w:rPr>
          <w:highlight w:val="yellow"/>
        </w:rPr>
        <w:t>are</w:t>
      </w:r>
      <w:r w:rsidRPr="00AA61C2">
        <w:rPr>
          <w:highlight w:val="yellow"/>
        </w:rPr>
        <w:t xml:space="preserve"> missing</w:t>
      </w:r>
      <w:r>
        <w:rPr>
          <w:highlight w:val="yellow"/>
        </w:rPr>
        <w:t>, SMRY_ANX_CAT is missing</w:t>
      </w:r>
      <w:r w:rsidRPr="00AA61C2">
        <w:rPr>
          <w:highlight w:val="yellow"/>
        </w:rPr>
        <w:t xml:space="preserve"> (discussed with Monica previously)</w:t>
      </w:r>
      <w:r>
        <w:t xml:space="preserve">.  </w:t>
      </w:r>
      <w:r w:rsidRPr="004B6B0E">
        <w:rPr>
          <w:highlight w:val="yellow"/>
        </w:rPr>
        <w:t>Should the missing value be more strict (i.e., if max &lt; 4 and any of the disorders is missing, SMRY_ANX_CAT would be missing.</w:t>
      </w:r>
    </w:p>
    <w:p w:rsidR="002D00F0" w:rsidRDefault="002D00F0">
      <w:pPr>
        <w:pStyle w:val="CommentText"/>
      </w:pPr>
      <w:r>
        <w:t>RESPONSE: YES, let’s make it more strict</w:t>
      </w:r>
    </w:p>
  </w:comment>
  <w:comment w:id="242" w:author="Jan Richard" w:date="2011-09-05T19:12:00Z" w:initials="JR">
    <w:p w:rsidR="002D00F0" w:rsidRDefault="002D00F0">
      <w:pPr>
        <w:pStyle w:val="CommentText"/>
      </w:pPr>
      <w:r>
        <w:rPr>
          <w:rStyle w:val="CommentReference"/>
        </w:rPr>
        <w:annotationRef/>
      </w:r>
      <w:r>
        <w:t xml:space="preserve">Since I implemented ADD as one variable, and checked for criteria for $, then 3, then 2, then 1, I summarized 2 to require EITHER 2 inattention OR 2 contexts, but not in addition to duration/onset.  I wasn't sure if only ONE of these 4 things could be less than the threshold.  Please clarify. </w:t>
      </w:r>
    </w:p>
    <w:p w:rsidR="002D00F0" w:rsidRDefault="002D00F0">
      <w:pPr>
        <w:pStyle w:val="CommentText"/>
      </w:pPr>
    </w:p>
    <w:p w:rsidR="002D00F0" w:rsidRDefault="002D00F0">
      <w:pPr>
        <w:pStyle w:val="CommentText"/>
      </w:pPr>
      <w:r>
        <w:t xml:space="preserve">RESPONSE:  Code has been corrected so now only ONE of these things can be less than threshold  </w:t>
      </w:r>
    </w:p>
    <w:p w:rsidR="002D00F0" w:rsidRDefault="002D00F0">
      <w:pPr>
        <w:pStyle w:val="CommentText"/>
      </w:pPr>
    </w:p>
  </w:comment>
  <w:comment w:id="243" w:author="Monica Calkins" w:date="2011-08-19T16:04:00Z" w:initials="MEC">
    <w:p w:rsidR="002D00F0" w:rsidRDefault="002D00F0">
      <w:pPr>
        <w:pStyle w:val="CommentText"/>
      </w:pPr>
      <w:r>
        <w:rPr>
          <w:rStyle w:val="CommentReference"/>
        </w:rPr>
        <w:annotationRef/>
      </w:r>
      <w:r>
        <w:t xml:space="preserve">Yes, only one of </w:t>
      </w:r>
      <w:proofErr w:type="gramStart"/>
      <w:r>
        <w:t>these  4</w:t>
      </w:r>
      <w:proofErr w:type="gramEnd"/>
      <w:r>
        <w:t xml:space="preserve"> things can be less than threshold</w:t>
      </w:r>
    </w:p>
  </w:comment>
  <w:comment w:id="244" w:author="Jan Richard" w:date="2011-08-13T19:09:00Z" w:initials="JR">
    <w:p w:rsidR="002D00F0" w:rsidRDefault="002D00F0">
      <w:pPr>
        <w:pStyle w:val="CommentText"/>
      </w:pPr>
      <w:r>
        <w:rPr>
          <w:rStyle w:val="CommentReference"/>
        </w:rPr>
        <w:annotationRef/>
      </w:r>
      <w:r>
        <w:t xml:space="preserve">I implemented SMRY_ADD_ATT and SMRY_ADD_HYP as separately variables, and then made SMRY_ADD=1 when </w:t>
      </w:r>
      <w:proofErr w:type="gramStart"/>
      <w:r>
        <w:t>either  or</w:t>
      </w:r>
      <w:proofErr w:type="gramEnd"/>
      <w:r>
        <w:t xml:space="preserve"> both of the other two </w:t>
      </w:r>
      <w:proofErr w:type="spellStart"/>
      <w:r>
        <w:t>vars</w:t>
      </w:r>
      <w:proofErr w:type="spellEnd"/>
      <w:r>
        <w:t xml:space="preserve"> =1</w:t>
      </w:r>
    </w:p>
    <w:p w:rsidR="002D00F0" w:rsidRDefault="002D00F0">
      <w:pPr>
        <w:pStyle w:val="CommentText"/>
      </w:pPr>
    </w:p>
    <w:p w:rsidR="002D00F0" w:rsidRDefault="002D00F0">
      <w:pPr>
        <w:pStyle w:val="CommentText"/>
      </w:pPr>
      <w:r>
        <w:t>RESPONSE: Ok</w:t>
      </w:r>
    </w:p>
  </w:comment>
  <w:comment w:id="248" w:author="Jan Richard" w:date="2011-08-13T19:09:00Z" w:initials="JR">
    <w:p w:rsidR="002D00F0" w:rsidRDefault="002D00F0">
      <w:pPr>
        <w:pStyle w:val="CommentText"/>
      </w:pPr>
      <w:r>
        <w:rPr>
          <w:rStyle w:val="CommentReference"/>
        </w:rPr>
        <w:annotationRef/>
      </w:r>
      <w:r>
        <w:t xml:space="preserve">&lt; </w:t>
      </w:r>
      <w:proofErr w:type="gramStart"/>
      <w:r>
        <w:t>7 ?</w:t>
      </w:r>
      <w:proofErr w:type="gramEnd"/>
    </w:p>
    <w:p w:rsidR="002D00F0" w:rsidRDefault="002D00F0">
      <w:pPr>
        <w:pStyle w:val="CommentText"/>
      </w:pPr>
    </w:p>
    <w:p w:rsidR="002D00F0" w:rsidRDefault="002D00F0">
      <w:pPr>
        <w:pStyle w:val="CommentText"/>
      </w:pPr>
      <w:r>
        <w:t>RESPONSE: Yes, &lt;7</w:t>
      </w:r>
    </w:p>
  </w:comment>
  <w:comment w:id="251" w:author="Jan Richard" w:date="2011-08-13T19:09:00Z" w:initials="JR">
    <w:p w:rsidR="002D00F0" w:rsidRDefault="002D00F0">
      <w:pPr>
        <w:pStyle w:val="CommentText"/>
      </w:pPr>
      <w:r>
        <w:rPr>
          <w:rStyle w:val="CommentReference"/>
        </w:rPr>
        <w:annotationRef/>
      </w:r>
      <w:r>
        <w:t>Since ADD36 is in years, may be difficult to get 6 months</w:t>
      </w:r>
    </w:p>
    <w:p w:rsidR="002D00F0" w:rsidRDefault="002D00F0">
      <w:pPr>
        <w:pStyle w:val="CommentText"/>
      </w:pPr>
    </w:p>
    <w:p w:rsidR="002D00F0" w:rsidRDefault="002D00F0">
      <w:pPr>
        <w:pStyle w:val="CommentText"/>
      </w:pPr>
      <w:r>
        <w:t>RESPONSE: acknowledged</w:t>
      </w:r>
    </w:p>
  </w:comment>
  <w:comment w:id="252" w:author="Jan Richard" w:date="2011-08-13T19:09:00Z" w:initials="JR">
    <w:p w:rsidR="002D00F0" w:rsidRDefault="002D00F0">
      <w:pPr>
        <w:pStyle w:val="CommentText"/>
      </w:pPr>
      <w:r>
        <w:rPr>
          <w:rStyle w:val="CommentReference"/>
        </w:rPr>
        <w:annotationRef/>
      </w:r>
      <w:r>
        <w:t xml:space="preserve">*********For ADD 2-4, I mixed and matched </w:t>
      </w:r>
      <w:proofErr w:type="spellStart"/>
      <w:r>
        <w:t>sx</w:t>
      </w:r>
      <w:proofErr w:type="spellEnd"/>
      <w:r>
        <w:t xml:space="preserve">, context and duration/onset between P and C.  So, for example, the parent might have said it started before age 7, but the </w:t>
      </w:r>
      <w:proofErr w:type="spellStart"/>
      <w:r>
        <w:t>proband</w:t>
      </w:r>
      <w:proofErr w:type="spellEnd"/>
      <w:r>
        <w:t xml:space="preserve"> endorsed &gt;= 2 </w:t>
      </w:r>
      <w:proofErr w:type="spellStart"/>
      <w:r>
        <w:t>sx</w:t>
      </w:r>
      <w:proofErr w:type="spellEnd"/>
      <w:r>
        <w:t xml:space="preserve"> and contexts.  Is that ok? </w:t>
      </w:r>
    </w:p>
    <w:p w:rsidR="002D00F0" w:rsidRDefault="002D00F0">
      <w:pPr>
        <w:pStyle w:val="CommentText"/>
      </w:pPr>
    </w:p>
    <w:p w:rsidR="002D00F0" w:rsidRDefault="002D00F0">
      <w:pPr>
        <w:pStyle w:val="CommentText"/>
      </w:pPr>
      <w:r>
        <w:t>RESPONSE: Ok</w:t>
      </w:r>
    </w:p>
  </w:comment>
  <w:comment w:id="253" w:author="Jan Richard" w:date="2011-08-13T19:09:00Z" w:initials="JR">
    <w:p w:rsidR="002D00F0" w:rsidRDefault="002D00F0">
      <w:pPr>
        <w:pStyle w:val="CommentText"/>
      </w:pPr>
      <w:r>
        <w:rPr>
          <w:rStyle w:val="CommentReference"/>
        </w:rPr>
        <w:annotationRef/>
      </w:r>
      <w:r>
        <w:t>I assume this requires all criteria from ADD3</w:t>
      </w:r>
    </w:p>
    <w:p w:rsidR="002D00F0" w:rsidRDefault="002D00F0">
      <w:pPr>
        <w:pStyle w:val="CommentText"/>
      </w:pPr>
    </w:p>
    <w:p w:rsidR="002D00F0" w:rsidRDefault="002D00F0">
      <w:pPr>
        <w:pStyle w:val="CommentText"/>
      </w:pPr>
      <w:r>
        <w:t>RESPONSE: Yes</w:t>
      </w:r>
    </w:p>
  </w:comment>
  <w:comment w:id="258" w:author="Jan Richard" w:date="2011-08-13T19:09:00Z" w:initials="JR">
    <w:p w:rsidR="002D00F0" w:rsidRDefault="002D00F0">
      <w:pPr>
        <w:pStyle w:val="CommentText"/>
      </w:pPr>
      <w:r>
        <w:rPr>
          <w:rStyle w:val="CommentReference"/>
        </w:rPr>
        <w:annotationRef/>
      </w:r>
      <w:r>
        <w:t>&lt; 7, correct&gt;</w:t>
      </w:r>
    </w:p>
    <w:p w:rsidR="002D00F0" w:rsidRDefault="002D00F0">
      <w:pPr>
        <w:pStyle w:val="CommentText"/>
      </w:pPr>
    </w:p>
    <w:p w:rsidR="002D00F0" w:rsidRDefault="002D00F0">
      <w:pPr>
        <w:pStyle w:val="CommentText"/>
      </w:pPr>
      <w:r>
        <w:t>RESPONSE: Yes</w:t>
      </w:r>
    </w:p>
  </w:comment>
  <w:comment w:id="261" w:author="Jan Richard" w:date="2011-08-13T19:09:00Z" w:initials="JR">
    <w:p w:rsidR="002D00F0" w:rsidRDefault="002D00F0">
      <w:pPr>
        <w:pStyle w:val="CommentText"/>
      </w:pPr>
      <w:r>
        <w:rPr>
          <w:rStyle w:val="CommentReference"/>
        </w:rPr>
        <w:annotationRef/>
      </w:r>
      <w:r>
        <w:t>********Text column says give 1 point for impairment only, formula says 1 point each for distress/impairment.  The latter would make max=15</w:t>
      </w:r>
    </w:p>
    <w:p w:rsidR="002D00F0" w:rsidRDefault="002D00F0">
      <w:pPr>
        <w:pStyle w:val="CommentText"/>
      </w:pPr>
    </w:p>
    <w:p w:rsidR="002D00F0" w:rsidRDefault="002D00F0">
      <w:pPr>
        <w:pStyle w:val="CommentText"/>
      </w:pPr>
      <w:r>
        <w:t xml:space="preserve">RESPONSE:  one for each, max=15 </w:t>
      </w:r>
    </w:p>
  </w:comment>
  <w:comment w:id="264" w:author="Jan Richard" w:date="2011-09-04T17:47:00Z" w:initials="JR">
    <w:p w:rsidR="002D00F0" w:rsidRDefault="002D00F0">
      <w:pPr>
        <w:pStyle w:val="CommentText"/>
      </w:pPr>
      <w:r>
        <w:rPr>
          <w:rStyle w:val="CommentReference"/>
        </w:rPr>
        <w:annotationRef/>
      </w:r>
      <w:r>
        <w:t>SMRY_BEH_CAT similar to SMRY_ANX_CAT, = max of any behavior disorder</w:t>
      </w:r>
    </w:p>
  </w:comment>
  <w:comment w:id="265" w:author="Jan Richard" w:date="2011-09-06T11:46:00Z" w:initials="JR">
    <w:p w:rsidR="002D00F0" w:rsidRDefault="002D00F0">
      <w:pPr>
        <w:pStyle w:val="CommentText"/>
      </w:pPr>
      <w:r>
        <w:rPr>
          <w:rStyle w:val="CommentReference"/>
        </w:rPr>
        <w:annotationRef/>
      </w:r>
      <w:r w:rsidRPr="00426B84">
        <w:rPr>
          <w:highlight w:val="yellow"/>
        </w:rPr>
        <w:t xml:space="preserve">Is it ok to add SMRY_EAT_CAT, similar to SMRY_BEH_CAT and SMRY_ANX_CAT which is </w:t>
      </w:r>
      <w:proofErr w:type="gramStart"/>
      <w:r>
        <w:rPr>
          <w:highlight w:val="yellow"/>
        </w:rPr>
        <w:t>max(</w:t>
      </w:r>
      <w:proofErr w:type="gramEnd"/>
      <w:r>
        <w:rPr>
          <w:highlight w:val="yellow"/>
        </w:rPr>
        <w:t>SMRY_ANO, SMRY</w:t>
      </w:r>
      <w:r w:rsidRPr="00426B84">
        <w:rPr>
          <w:highlight w:val="yellow"/>
        </w:rPr>
        <w:t>_BUL)?</w:t>
      </w:r>
    </w:p>
    <w:p w:rsidR="002D00F0" w:rsidRDefault="002D00F0">
      <w:pPr>
        <w:pStyle w:val="CommentText"/>
      </w:pPr>
    </w:p>
    <w:p w:rsidR="002D00F0" w:rsidRDefault="002D00F0">
      <w:pPr>
        <w:pStyle w:val="CommentText"/>
      </w:pPr>
      <w:r>
        <w:t>RESPONSE: YES</w:t>
      </w:r>
    </w:p>
  </w:comment>
  <w:comment w:id="365" w:author="Jan Richard" w:date="2011-09-06T11:49:00Z" w:initials="JR">
    <w:p w:rsidR="002D00F0" w:rsidRDefault="002D00F0">
      <w:pPr>
        <w:pStyle w:val="CommentText"/>
      </w:pPr>
      <w:r>
        <w:rPr>
          <w:rStyle w:val="CommentReference"/>
        </w:rPr>
        <w:annotationRef/>
      </w:r>
      <w:r w:rsidRPr="00931E8C">
        <w:rPr>
          <w:highlight w:val="yellow"/>
        </w:rPr>
        <w:t>Should this be OR like other disorders</w:t>
      </w:r>
      <w:r>
        <w:rPr>
          <w:highlight w:val="yellow"/>
        </w:rPr>
        <w:t>, i.e., DISTRESS or IMP &gt;= 5</w:t>
      </w:r>
      <w:r w:rsidRPr="00931E8C">
        <w:rPr>
          <w:highlight w:val="yellow"/>
        </w:rPr>
        <w:t>?</w:t>
      </w:r>
    </w:p>
    <w:p w:rsidR="002D00F0" w:rsidRDefault="002D00F0">
      <w:pPr>
        <w:pStyle w:val="CommentText"/>
      </w:pPr>
    </w:p>
    <w:p w:rsidR="002D00F0" w:rsidRDefault="002D00F0">
      <w:pPr>
        <w:pStyle w:val="CommentText"/>
      </w:pPr>
      <w:r>
        <w:t>RESPONSE: YES</w:t>
      </w:r>
    </w:p>
  </w:comment>
  <w:comment w:id="442" w:author="Monica Calkins" w:date="2011-08-19T17:40:00Z" w:initials="MEC">
    <w:p w:rsidR="002D00F0" w:rsidRDefault="002D00F0">
      <w:pPr>
        <w:pStyle w:val="CommentText"/>
      </w:pPr>
      <w:r>
        <w:rPr>
          <w:rStyle w:val="CommentReference"/>
        </w:rPr>
        <w:annotationRef/>
      </w:r>
      <w:r>
        <w:t>NOTE: not level 2 for bulimia</w:t>
      </w:r>
    </w:p>
  </w:comment>
  <w:comment w:id="506" w:author="Jan Richard" w:date="2011-09-09T01:46:00Z" w:initials="JR">
    <w:p w:rsidR="002D00F0" w:rsidRDefault="002D00F0">
      <w:pPr>
        <w:pStyle w:val="CommentText"/>
      </w:pPr>
      <w:r>
        <w:rPr>
          <w:rStyle w:val="CommentReference"/>
        </w:rPr>
        <w:annotationRef/>
      </w:r>
      <w:r w:rsidRPr="00E207A0">
        <w:rPr>
          <w:highlight w:val="yellow"/>
        </w:rPr>
        <w:t xml:space="preserve">Just to confirm – DEP004 only counts for DEP1, not DEP2-4?  It </w:t>
      </w:r>
      <w:r>
        <w:rPr>
          <w:highlight w:val="yellow"/>
        </w:rPr>
        <w:t xml:space="preserve">just </w:t>
      </w:r>
      <w:r w:rsidRPr="00E207A0">
        <w:rPr>
          <w:highlight w:val="yellow"/>
        </w:rPr>
        <w:t>doesn't pay to be grouchy anymore</w:t>
      </w:r>
    </w:p>
    <w:p w:rsidR="002D00F0" w:rsidRDefault="002D00F0">
      <w:pPr>
        <w:pStyle w:val="CommentText"/>
      </w:pPr>
      <w:r>
        <w:t xml:space="preserve">RESPONSE: YES&lt; this is what I had written, but we technically can (should?) count irritability in children/adolescents. We could simply </w:t>
      </w:r>
      <w:proofErr w:type="gramStart"/>
      <w:r>
        <w:t>say  or</w:t>
      </w:r>
      <w:proofErr w:type="gramEnd"/>
      <w:r>
        <w:t xml:space="preserve"> DEP004=1 if age &lt;18, but the problem is that 18-21 year olds may be reporting back to episode when &lt;18.  Still, if it is not too difficult, would definitely be more accurate to allow DEP004 for DEP2-4 if </w:t>
      </w:r>
      <w:proofErr w:type="spellStart"/>
      <w:r>
        <w:t>ageat</w:t>
      </w:r>
      <w:proofErr w:type="spellEnd"/>
      <w:r>
        <w:t xml:space="preserve"> interview &lt;18</w:t>
      </w:r>
    </w:p>
  </w:comment>
  <w:comment w:id="512" w:author="Jan Richard" w:date="2011-09-05T16:21:00Z" w:initials="JR">
    <w:p w:rsidR="002D00F0" w:rsidRDefault="002D00F0">
      <w:pPr>
        <w:pStyle w:val="CommentText"/>
      </w:pPr>
      <w:r>
        <w:rPr>
          <w:rStyle w:val="CommentReference"/>
        </w:rPr>
        <w:annotationRef/>
      </w:r>
      <w:r w:rsidRPr="00F46E3C">
        <w:rPr>
          <w:highlight w:val="yellow"/>
        </w:rPr>
        <w:t>Is it still DEP1 if both DEP010 and DEP011 are 0?</w:t>
      </w:r>
    </w:p>
  </w:comment>
  <w:comment w:id="520" w:author="Jan Richard" w:date="2011-09-09T01:46:00Z" w:initials="JR">
    <w:p w:rsidR="002D00F0" w:rsidRDefault="002D00F0">
      <w:pPr>
        <w:pStyle w:val="CommentText"/>
      </w:pPr>
      <w:r>
        <w:rPr>
          <w:rStyle w:val="CommentReference"/>
        </w:rPr>
        <w:annotationRef/>
      </w:r>
      <w:r w:rsidRPr="00B412BE">
        <w:rPr>
          <w:highlight w:val="yellow"/>
        </w:rPr>
        <w:t>Just to confirm – Depressed mood or LOI mean at least one of DEP001, 002, 006</w:t>
      </w:r>
    </w:p>
    <w:p w:rsidR="002D00F0" w:rsidRDefault="002D00F0">
      <w:pPr>
        <w:pStyle w:val="CommentText"/>
        <w:numPr>
          <w:ins w:id="522" w:author="Monica Calkins" w:date="2011-09-09T01:46:00Z"/>
        </w:numPr>
      </w:pPr>
      <w:r>
        <w:t>RESPONSE: Yes, correct.</w:t>
      </w:r>
    </w:p>
  </w:comment>
  <w:comment w:id="545" w:author="Jan Richard" w:date="2011-09-09T01:47:00Z" w:initials="JR">
    <w:p w:rsidR="002D00F0" w:rsidRDefault="002D00F0">
      <w:pPr>
        <w:pStyle w:val="CommentText"/>
      </w:pPr>
      <w:r>
        <w:rPr>
          <w:rStyle w:val="CommentReference"/>
        </w:rPr>
        <w:annotationRef/>
      </w:r>
      <w:r w:rsidRPr="00B412BE">
        <w:rPr>
          <w:highlight w:val="yellow"/>
        </w:rPr>
        <w:t xml:space="preserve">Just to confirm – the 5 </w:t>
      </w:r>
      <w:proofErr w:type="spellStart"/>
      <w:r w:rsidRPr="00B412BE">
        <w:rPr>
          <w:highlight w:val="yellow"/>
        </w:rPr>
        <w:t>sx</w:t>
      </w:r>
      <w:proofErr w:type="spellEnd"/>
      <w:r w:rsidRPr="00B412BE">
        <w:rPr>
          <w:highlight w:val="yellow"/>
        </w:rPr>
        <w:t xml:space="preserve"> includes </w:t>
      </w:r>
      <w:r>
        <w:rPr>
          <w:highlight w:val="yellow"/>
        </w:rPr>
        <w:t>(DEP001 or</w:t>
      </w:r>
      <w:r w:rsidRPr="00B412BE">
        <w:rPr>
          <w:highlight w:val="yellow"/>
        </w:rPr>
        <w:t xml:space="preserve"> 002</w:t>
      </w:r>
      <w:r>
        <w:rPr>
          <w:highlight w:val="yellow"/>
        </w:rPr>
        <w:t xml:space="preserve">) as 1, 006 </w:t>
      </w:r>
      <w:proofErr w:type="gramStart"/>
      <w:r>
        <w:rPr>
          <w:highlight w:val="yellow"/>
        </w:rPr>
        <w:t>and  012</w:t>
      </w:r>
      <w:proofErr w:type="gramEnd"/>
      <w:r>
        <w:rPr>
          <w:highlight w:val="yellow"/>
        </w:rPr>
        <w:t>-0</w:t>
      </w:r>
      <w:r w:rsidRPr="00B412BE">
        <w:rPr>
          <w:highlight w:val="yellow"/>
        </w:rPr>
        <w:t>17?</w:t>
      </w:r>
    </w:p>
    <w:p w:rsidR="002D00F0" w:rsidRDefault="002D00F0">
      <w:pPr>
        <w:pStyle w:val="CommentText"/>
        <w:numPr>
          <w:ins w:id="549" w:author="Monica Calkins" w:date="2011-09-09T01:47:00Z"/>
        </w:numPr>
      </w:pPr>
      <w:r>
        <w:t>RESPONSE: YES</w:t>
      </w:r>
    </w:p>
  </w:comment>
  <w:comment w:id="580" w:author="Jan Richard" w:date="2011-09-09T01:48:00Z" w:initials="JR">
    <w:p w:rsidR="002D00F0" w:rsidRDefault="002D00F0">
      <w:pPr>
        <w:pStyle w:val="CommentText"/>
      </w:pPr>
      <w:r>
        <w:rPr>
          <w:rStyle w:val="CommentReference"/>
        </w:rPr>
        <w:annotationRef/>
      </w:r>
      <w:r w:rsidRPr="0052215C">
        <w:rPr>
          <w:highlight w:val="yellow"/>
        </w:rPr>
        <w:t xml:space="preserve">To confirm – the gray box questions "Was this different…" is not required </w:t>
      </w:r>
      <w:r>
        <w:rPr>
          <w:highlight w:val="yellow"/>
        </w:rPr>
        <w:t>even for</w:t>
      </w:r>
      <w:r w:rsidRPr="0052215C">
        <w:rPr>
          <w:highlight w:val="yellow"/>
        </w:rPr>
        <w:t xml:space="preserve"> level </w:t>
      </w:r>
      <w:r>
        <w:rPr>
          <w:highlight w:val="yellow"/>
        </w:rPr>
        <w:t xml:space="preserve">4 </w:t>
      </w:r>
      <w:r w:rsidRPr="0052215C">
        <w:rPr>
          <w:highlight w:val="yellow"/>
        </w:rPr>
        <w:t>now</w:t>
      </w:r>
    </w:p>
    <w:p w:rsidR="002D00F0" w:rsidRDefault="002D00F0">
      <w:pPr>
        <w:pStyle w:val="CommentText"/>
      </w:pPr>
      <w:r>
        <w:t>RESPONSE: YES</w:t>
      </w:r>
    </w:p>
  </w:comment>
  <w:comment w:id="585" w:author="Jan Richard" w:date="2011-09-09T01:49:00Z" w:initials="JR">
    <w:p w:rsidR="002D00F0" w:rsidRDefault="002D00F0">
      <w:pPr>
        <w:pStyle w:val="CommentText"/>
      </w:pPr>
      <w:r>
        <w:rPr>
          <w:rStyle w:val="CommentReference"/>
        </w:rPr>
        <w:annotationRef/>
      </w:r>
      <w:r w:rsidRPr="001449E9">
        <w:rPr>
          <w:highlight w:val="yellow"/>
        </w:rPr>
        <w:t xml:space="preserve">If they endorse DEP006, but not MOD and NED, they skip out before DEP012 – DEP017.  For DEP_SX, should this be counted </w:t>
      </w:r>
      <w:proofErr w:type="gramStart"/>
      <w:r w:rsidRPr="001449E9">
        <w:rPr>
          <w:highlight w:val="yellow"/>
        </w:rPr>
        <w:t>as  1</w:t>
      </w:r>
      <w:proofErr w:type="gramEnd"/>
      <w:r w:rsidRPr="001449E9">
        <w:rPr>
          <w:highlight w:val="yellow"/>
        </w:rPr>
        <w:t xml:space="preserve"> </w:t>
      </w:r>
      <w:proofErr w:type="spellStart"/>
      <w:r w:rsidRPr="001449E9">
        <w:rPr>
          <w:highlight w:val="yellow"/>
        </w:rPr>
        <w:t>sx</w:t>
      </w:r>
      <w:proofErr w:type="spellEnd"/>
      <w:r w:rsidRPr="001449E9">
        <w:rPr>
          <w:highlight w:val="yellow"/>
        </w:rPr>
        <w:t xml:space="preserve"> or 0?</w:t>
      </w:r>
    </w:p>
    <w:p w:rsidR="002D00F0" w:rsidRDefault="002D00F0">
      <w:pPr>
        <w:pStyle w:val="CommentText"/>
      </w:pPr>
      <w:r>
        <w:t>RESPONSE: 0</w:t>
      </w:r>
    </w:p>
  </w:comment>
  <w:comment w:id="586" w:author="Jan Richard" w:date="2011-09-09T01:52:00Z" w:initials="JR">
    <w:p w:rsidR="002D00F0" w:rsidRDefault="002D00F0">
      <w:pPr>
        <w:pStyle w:val="CommentText"/>
      </w:pPr>
      <w:r>
        <w:rPr>
          <w:rStyle w:val="CommentReference"/>
        </w:rPr>
        <w:annotationRef/>
      </w:r>
      <w:r w:rsidRPr="00C225E2">
        <w:rPr>
          <w:highlight w:val="yellow"/>
        </w:rPr>
        <w:t>Just to confirm – DEP001/DEP002 doesn't count for DEP_SX, but they do toward the 5 required for DEP3-DEP4?</w:t>
      </w:r>
    </w:p>
    <w:p w:rsidR="002D00F0" w:rsidRDefault="002D00F0">
      <w:pPr>
        <w:pStyle w:val="CommentText"/>
        <w:numPr>
          <w:ins w:id="593" w:author="Monica Calkins" w:date="2011-09-09T01:50:00Z"/>
        </w:numPr>
      </w:pPr>
      <w:r>
        <w:t>RESPONSE: YES, we are only counting symptoms of the worst episode</w:t>
      </w:r>
    </w:p>
  </w:comment>
  <w:comment w:id="596" w:author="Kathleen Merikangas" w:date="2011-08-13T19:09:00Z" w:initials="KRM">
    <w:p w:rsidR="002D00F0" w:rsidRDefault="002D00F0">
      <w:pPr>
        <w:pStyle w:val="CommentText"/>
      </w:pPr>
      <w:r>
        <w:rPr>
          <w:rStyle w:val="CommentReference"/>
        </w:rPr>
        <w:annotationRef/>
      </w:r>
      <w:r>
        <w:t>DURATION: DEP023  &gt; 14 OR DEP024&gt;2</w:t>
      </w:r>
    </w:p>
  </w:comment>
  <w:comment w:id="621" w:author="Kathleen Merikangas" w:date="2011-08-13T19:09:00Z" w:initials="KRM">
    <w:p w:rsidR="002D00F0" w:rsidRDefault="002D00F0">
      <w:pPr>
        <w:pStyle w:val="CommentText"/>
      </w:pPr>
      <w:r>
        <w:rPr>
          <w:rStyle w:val="CommentReference"/>
        </w:rPr>
        <w:annotationRef/>
      </w:r>
      <w:r>
        <w:t>Add Criteria for  (1) Unequivocal change (MAN09); and (2) Observable to others (MAN08)</w:t>
      </w:r>
    </w:p>
  </w:comment>
  <w:comment w:id="677" w:author="Jan Richard" w:date="2011-09-09T01:54:00Z" w:initials="JR">
    <w:p w:rsidR="002D00F0" w:rsidRDefault="002D00F0">
      <w:pPr>
        <w:pStyle w:val="CommentText"/>
      </w:pPr>
      <w:r>
        <w:rPr>
          <w:rStyle w:val="CommentReference"/>
        </w:rPr>
        <w:annotationRef/>
      </w:r>
      <w:r>
        <w:t>I</w:t>
      </w:r>
      <w:r w:rsidRPr="00FD143F">
        <w:rPr>
          <w:highlight w:val="yellow"/>
        </w:rPr>
        <w:t>ncluding MAN056, 057 and</w:t>
      </w:r>
      <w:r>
        <w:t xml:space="preserve"> 058in calculating duration also</w:t>
      </w:r>
    </w:p>
    <w:p w:rsidR="002D00F0" w:rsidRDefault="002D00F0">
      <w:pPr>
        <w:pStyle w:val="CommentText"/>
        <w:numPr>
          <w:ins w:id="678" w:author="Monica Calkins" w:date="2011-09-09T01:54:00Z"/>
        </w:numPr>
      </w:pPr>
      <w:r>
        <w:t>RESPONSE: Yes, thanks</w:t>
      </w:r>
    </w:p>
  </w:comment>
  <w:comment w:id="704" w:author="Kathleen Merikangas" w:date="2011-08-13T19:09:00Z" w:initials="KRM">
    <w:p w:rsidR="002D00F0" w:rsidRDefault="002D00F0">
      <w:pPr>
        <w:pStyle w:val="CommentText"/>
      </w:pPr>
      <w:r>
        <w:rPr>
          <w:rStyle w:val="CommentReference"/>
        </w:rPr>
        <w:annotationRef/>
      </w:r>
      <w:r>
        <w:t xml:space="preserve">ADD duration: MANIA: MAN055&gt;7; HYPOMANIA: MAN055 </w:t>
      </w:r>
      <w:r w:rsidRPr="003B7CC0">
        <w:rPr>
          <w:u w:val="single"/>
        </w:rPr>
        <w:t>&gt;</w:t>
      </w:r>
      <w:r>
        <w:t>2 and &lt;7</w:t>
      </w:r>
    </w:p>
  </w:comment>
  <w:comment w:id="705" w:author="Kathleen Merikangas" w:date="2011-08-13T19:09:00Z" w:initials="KRM">
    <w:p w:rsidR="002D00F0" w:rsidRDefault="002D00F0">
      <w:pPr>
        <w:pStyle w:val="CommentText"/>
      </w:pPr>
      <w:r>
        <w:rPr>
          <w:rStyle w:val="CommentReference"/>
        </w:rPr>
        <w:annotationRef/>
      </w:r>
      <w:r>
        <w:t>RECURRENCE: &gt; 1 episode</w:t>
      </w:r>
    </w:p>
  </w:comment>
  <w:comment w:id="724" w:author="Jan Richard" w:date="2011-09-09T02:00:00Z" w:initials="JR">
    <w:p w:rsidR="002D00F0" w:rsidRDefault="002D00F0">
      <w:pPr>
        <w:pStyle w:val="CommentText"/>
      </w:pPr>
      <w:r>
        <w:rPr>
          <w:rStyle w:val="CommentReference"/>
        </w:rPr>
        <w:annotationRef/>
      </w:r>
      <w:r w:rsidRPr="00DE7631">
        <w:rPr>
          <w:highlight w:val="yellow"/>
        </w:rPr>
        <w:t>I don't see a difference between HYP3 and HYP4.  Should HYP4 have impairment &gt;= 5 and HYP3  &lt; 5?</w:t>
      </w:r>
    </w:p>
    <w:p w:rsidR="002D00F0" w:rsidRDefault="002D00F0">
      <w:pPr>
        <w:pStyle w:val="CommentText"/>
      </w:pPr>
      <w:r>
        <w:t>RESPONSE: Actually, hypomania is characterized by lack of significant impairment, so level 4 specifies this. But, I understand the problem – if I left it this way, HYP3 could actually have people who were “worse” than HYP4 – doesn’t get at construct of Hypomania. SO, I have deleted HYP3. But let’s talk about this real quick.</w:t>
      </w:r>
    </w:p>
  </w:comment>
  <w:comment w:id="727" w:author="Jan Richard" w:date="2011-09-05T18:20:00Z" w:initials="JR">
    <w:p w:rsidR="002D00F0" w:rsidRDefault="002D00F0">
      <w:pPr>
        <w:pStyle w:val="CommentText"/>
      </w:pPr>
      <w:r>
        <w:rPr>
          <w:rStyle w:val="CommentReference"/>
        </w:rPr>
        <w:annotationRef/>
      </w:r>
      <w:r w:rsidRPr="009E19F0">
        <w:rPr>
          <w:highlight w:val="yellow"/>
        </w:rPr>
        <w:t>I added a SMRY_MAN_SX_CT similar to depression</w:t>
      </w:r>
    </w:p>
  </w:comment>
  <w:comment w:id="734" w:author="Jan Richard" w:date="2011-09-05T18:20:00Z" w:initials="JR">
    <w:p w:rsidR="002D00F0" w:rsidRDefault="002D00F0">
      <w:pPr>
        <w:pStyle w:val="CommentText"/>
      </w:pPr>
      <w:r>
        <w:rPr>
          <w:rStyle w:val="CommentReference"/>
        </w:rPr>
        <w:annotationRef/>
      </w:r>
      <w:r w:rsidRPr="009E19F0">
        <w:rPr>
          <w:highlight w:val="yellow"/>
        </w:rPr>
        <w:t>Did same thing for SMRY_MOOD_CAT and for ANX, BEH, EAT – max of DEP and MAN</w:t>
      </w:r>
    </w:p>
  </w:comment>
  <w:comment w:id="741" w:author="Jan Richard" w:date="2011-08-13T19:09:00Z" w:initials="JR">
    <w:p w:rsidR="002D00F0" w:rsidRDefault="002D00F0">
      <w:pPr>
        <w:pStyle w:val="CommentText"/>
      </w:pPr>
      <w:r>
        <w:rPr>
          <w:rStyle w:val="CommentReference"/>
        </w:rPr>
        <w:annotationRef/>
      </w:r>
      <w:r>
        <w:t xml:space="preserve">Why isn't there a Hall1 similar to Del1? </w:t>
      </w:r>
    </w:p>
    <w:p w:rsidR="002D00F0" w:rsidRDefault="002D00F0">
      <w:pPr>
        <w:pStyle w:val="CommentText"/>
      </w:pPr>
    </w:p>
    <w:p w:rsidR="002D00F0" w:rsidRPr="00D14000" w:rsidRDefault="002D00F0">
      <w:pPr>
        <w:pStyle w:val="CommentText"/>
        <w:rPr>
          <w:vertAlign w:val="subscript"/>
        </w:rPr>
      </w:pPr>
      <w:r>
        <w:t>RESPONSE: Yes, if any hall endorsed, Hall 1</w:t>
      </w:r>
    </w:p>
  </w:comment>
  <w:comment w:id="742" w:author="Jan Richard" w:date="2011-08-13T19:09:00Z" w:initials="JR">
    <w:p w:rsidR="002D00F0" w:rsidRDefault="002D00F0">
      <w:pPr>
        <w:pStyle w:val="CommentText"/>
      </w:pPr>
      <w:r>
        <w:rPr>
          <w:rStyle w:val="CommentReference"/>
        </w:rPr>
        <w:annotationRef/>
      </w:r>
      <w:r>
        <w:t>I didn't make this a separate variable, should I?</w:t>
      </w:r>
    </w:p>
    <w:p w:rsidR="002D00F0" w:rsidRDefault="002D00F0">
      <w:pPr>
        <w:pStyle w:val="CommentText"/>
      </w:pPr>
    </w:p>
    <w:p w:rsidR="002D00F0" w:rsidRDefault="002D00F0">
      <w:pPr>
        <w:pStyle w:val="CommentText"/>
      </w:pPr>
      <w:r>
        <w:t>RESPONSE: Yes</w:t>
      </w:r>
    </w:p>
  </w:comment>
  <w:comment w:id="743" w:author="Jan Richard" w:date="2011-08-13T19:09:00Z" w:initials="JR">
    <w:p w:rsidR="002D00F0" w:rsidRDefault="002D00F0">
      <w:pPr>
        <w:pStyle w:val="CommentText"/>
      </w:pPr>
      <w:r>
        <w:rPr>
          <w:rStyle w:val="CommentReference"/>
        </w:rPr>
        <w:annotationRef/>
      </w:r>
      <w:r>
        <w:t xml:space="preserve">Should PRIME_TOT be calculated for </w:t>
      </w:r>
      <w:proofErr w:type="spellStart"/>
      <w:r>
        <w:t>proband</w:t>
      </w:r>
      <w:proofErr w:type="spellEnd"/>
      <w:r>
        <w:t xml:space="preserve"> &lt; 11 using YPI, or be missing?</w:t>
      </w:r>
    </w:p>
    <w:p w:rsidR="002D00F0" w:rsidRDefault="002D00F0">
      <w:pPr>
        <w:pStyle w:val="CommentText"/>
      </w:pPr>
    </w:p>
    <w:p w:rsidR="002D00F0" w:rsidRDefault="002D00F0">
      <w:pPr>
        <w:pStyle w:val="CommentText"/>
      </w:pPr>
      <w:r>
        <w:t>RESPONSE: Make separate PRIME_TOT_COLLATERAL variable for all with collateral interview</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F0" w:rsidRDefault="002D00F0" w:rsidP="00FE70E8">
      <w:r>
        <w:separator/>
      </w:r>
    </w:p>
  </w:endnote>
  <w:endnote w:type="continuationSeparator" w:id="0">
    <w:p w:rsidR="002D00F0" w:rsidRDefault="002D00F0" w:rsidP="00FE70E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0F0" w:rsidRDefault="002D00F0" w:rsidP="000308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00F0" w:rsidRDefault="002D00F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0F0" w:rsidRDefault="002D00F0" w:rsidP="000308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2BC4">
      <w:rPr>
        <w:rStyle w:val="PageNumber"/>
        <w:noProof/>
      </w:rPr>
      <w:t>17</w:t>
    </w:r>
    <w:r>
      <w:rPr>
        <w:rStyle w:val="PageNumber"/>
      </w:rPr>
      <w:fldChar w:fldCharType="end"/>
    </w:r>
  </w:p>
  <w:p w:rsidR="002D00F0" w:rsidRDefault="002D00F0" w:rsidP="0092577D">
    <w:pPr>
      <w:pStyle w:val="Footer"/>
      <w:jc w:val="right"/>
      <w:rPr>
        <w:i/>
        <w:sz w:val="20"/>
      </w:rPr>
    </w:pPr>
    <w:r w:rsidRPr="0092577D">
      <w:rPr>
        <w:i/>
        <w:sz w:val="20"/>
      </w:rPr>
      <w:t xml:space="preserve">GOASSESS Summary Variables </w:t>
    </w:r>
    <w:ins w:id="744" w:author="Monica Calkins" w:date="2011-08-12T16:48:00Z">
      <w:r>
        <w:rPr>
          <w:i/>
          <w:sz w:val="20"/>
        </w:rPr>
        <w:t>8/19</w:t>
      </w:r>
    </w:ins>
    <w:del w:id="745" w:author="Monica Calkins" w:date="2011-08-12T16:48:00Z">
      <w:r w:rsidRPr="0092577D" w:rsidDel="00A70123">
        <w:rPr>
          <w:i/>
          <w:sz w:val="20"/>
        </w:rPr>
        <w:delText>6/29</w:delText>
      </w:r>
    </w:del>
    <w:r w:rsidRPr="0092577D">
      <w:rPr>
        <w:i/>
        <w:sz w:val="20"/>
      </w:rPr>
      <w:t>/11 MEC</w:t>
    </w:r>
  </w:p>
  <w:p w:rsidR="002D00F0" w:rsidRPr="0092577D" w:rsidRDefault="002D00F0" w:rsidP="0092577D">
    <w:pPr>
      <w:pStyle w:val="Footer"/>
      <w:jc w:val="right"/>
      <w:rPr>
        <w:rFonts w:ascii="Arial" w:hAnsi="Arial"/>
        <w:i/>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F0" w:rsidRDefault="002D00F0" w:rsidP="00FE70E8">
      <w:r>
        <w:separator/>
      </w:r>
    </w:p>
  </w:footnote>
  <w:footnote w:type="continuationSeparator" w:id="0">
    <w:p w:rsidR="002D00F0" w:rsidRDefault="002D00F0" w:rsidP="00FE70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docVars>
    <w:docVar w:name="EN.InstantFormat" w:val="&lt;ENInstantFormat&gt;&lt;Enabled&gt;0&lt;/Enabled&gt;&lt;ScanUnformatted&gt;1&lt;/ScanUnformatted&gt;&lt;ScanChanges&gt;1&lt;/ScanChanges&gt;&lt;Suspended&gt;0&lt;/Suspended&gt;&lt;/ENInstantFormat&gt;"/>
  </w:docVars>
  <w:rsids>
    <w:rsidRoot w:val="001B4FA7"/>
    <w:rsid w:val="00004152"/>
    <w:rsid w:val="000100C1"/>
    <w:rsid w:val="00010CA9"/>
    <w:rsid w:val="00014F94"/>
    <w:rsid w:val="00024C51"/>
    <w:rsid w:val="000308DB"/>
    <w:rsid w:val="0003139B"/>
    <w:rsid w:val="00033357"/>
    <w:rsid w:val="00050757"/>
    <w:rsid w:val="00057849"/>
    <w:rsid w:val="00057AD0"/>
    <w:rsid w:val="00062083"/>
    <w:rsid w:val="00063D14"/>
    <w:rsid w:val="00065A3B"/>
    <w:rsid w:val="00070274"/>
    <w:rsid w:val="000710A0"/>
    <w:rsid w:val="000848BD"/>
    <w:rsid w:val="000923FE"/>
    <w:rsid w:val="000C66D6"/>
    <w:rsid w:val="000C78FD"/>
    <w:rsid w:val="00107112"/>
    <w:rsid w:val="0011434E"/>
    <w:rsid w:val="00114D65"/>
    <w:rsid w:val="001229C9"/>
    <w:rsid w:val="00133F82"/>
    <w:rsid w:val="001449E9"/>
    <w:rsid w:val="00173B08"/>
    <w:rsid w:val="00173BDB"/>
    <w:rsid w:val="00175180"/>
    <w:rsid w:val="00192907"/>
    <w:rsid w:val="00195D67"/>
    <w:rsid w:val="001A0CCA"/>
    <w:rsid w:val="001A42D5"/>
    <w:rsid w:val="001B03D6"/>
    <w:rsid w:val="001B20AB"/>
    <w:rsid w:val="001B4FA7"/>
    <w:rsid w:val="001C7942"/>
    <w:rsid w:val="001D0C4D"/>
    <w:rsid w:val="001D7008"/>
    <w:rsid w:val="001E2DE1"/>
    <w:rsid w:val="001E6B5A"/>
    <w:rsid w:val="001F28FA"/>
    <w:rsid w:val="00216110"/>
    <w:rsid w:val="002169D7"/>
    <w:rsid w:val="0022193D"/>
    <w:rsid w:val="00223CCB"/>
    <w:rsid w:val="00233883"/>
    <w:rsid w:val="00234E9E"/>
    <w:rsid w:val="00235972"/>
    <w:rsid w:val="0024550C"/>
    <w:rsid w:val="002574B4"/>
    <w:rsid w:val="002628E6"/>
    <w:rsid w:val="00262A0F"/>
    <w:rsid w:val="00276061"/>
    <w:rsid w:val="00276BF9"/>
    <w:rsid w:val="00276FF3"/>
    <w:rsid w:val="002B223A"/>
    <w:rsid w:val="002B347E"/>
    <w:rsid w:val="002C0D1B"/>
    <w:rsid w:val="002C1C12"/>
    <w:rsid w:val="002C1F1D"/>
    <w:rsid w:val="002D00F0"/>
    <w:rsid w:val="002D0B30"/>
    <w:rsid w:val="002D50D1"/>
    <w:rsid w:val="002E270F"/>
    <w:rsid w:val="002F6184"/>
    <w:rsid w:val="002F75F9"/>
    <w:rsid w:val="002F782B"/>
    <w:rsid w:val="00301027"/>
    <w:rsid w:val="00316019"/>
    <w:rsid w:val="00323A02"/>
    <w:rsid w:val="003368EA"/>
    <w:rsid w:val="00341D94"/>
    <w:rsid w:val="00345E24"/>
    <w:rsid w:val="0035130E"/>
    <w:rsid w:val="00370117"/>
    <w:rsid w:val="0038380D"/>
    <w:rsid w:val="0038652A"/>
    <w:rsid w:val="0039580D"/>
    <w:rsid w:val="003A55FF"/>
    <w:rsid w:val="003B3BB4"/>
    <w:rsid w:val="003B4B85"/>
    <w:rsid w:val="003B7CC0"/>
    <w:rsid w:val="003C79C0"/>
    <w:rsid w:val="003E553C"/>
    <w:rsid w:val="00407EBE"/>
    <w:rsid w:val="00414A6C"/>
    <w:rsid w:val="004152A1"/>
    <w:rsid w:val="00426B84"/>
    <w:rsid w:val="00427333"/>
    <w:rsid w:val="00430C4D"/>
    <w:rsid w:val="00455C2B"/>
    <w:rsid w:val="004618CA"/>
    <w:rsid w:val="004634B2"/>
    <w:rsid w:val="00474248"/>
    <w:rsid w:val="00497104"/>
    <w:rsid w:val="004B6B0E"/>
    <w:rsid w:val="004C4C67"/>
    <w:rsid w:val="004C790D"/>
    <w:rsid w:val="004D3DFC"/>
    <w:rsid w:val="004D4E40"/>
    <w:rsid w:val="004D70C9"/>
    <w:rsid w:val="004D7CF3"/>
    <w:rsid w:val="00501533"/>
    <w:rsid w:val="0052215C"/>
    <w:rsid w:val="00533A3F"/>
    <w:rsid w:val="00556720"/>
    <w:rsid w:val="00561352"/>
    <w:rsid w:val="0057355B"/>
    <w:rsid w:val="005948C6"/>
    <w:rsid w:val="005C725D"/>
    <w:rsid w:val="005D0A88"/>
    <w:rsid w:val="005E746D"/>
    <w:rsid w:val="005F1764"/>
    <w:rsid w:val="00600A81"/>
    <w:rsid w:val="00615380"/>
    <w:rsid w:val="0062139F"/>
    <w:rsid w:val="006368AF"/>
    <w:rsid w:val="00643928"/>
    <w:rsid w:val="0068013D"/>
    <w:rsid w:val="006876E5"/>
    <w:rsid w:val="00691496"/>
    <w:rsid w:val="006A0C82"/>
    <w:rsid w:val="006A41E3"/>
    <w:rsid w:val="006B2A1A"/>
    <w:rsid w:val="006B6D7E"/>
    <w:rsid w:val="006C54C3"/>
    <w:rsid w:val="006E74AC"/>
    <w:rsid w:val="006F2731"/>
    <w:rsid w:val="006F6E9E"/>
    <w:rsid w:val="00703F6D"/>
    <w:rsid w:val="00721E9F"/>
    <w:rsid w:val="007368A3"/>
    <w:rsid w:val="00740DC6"/>
    <w:rsid w:val="00741BFC"/>
    <w:rsid w:val="00754C5F"/>
    <w:rsid w:val="0076744C"/>
    <w:rsid w:val="00771203"/>
    <w:rsid w:val="00777171"/>
    <w:rsid w:val="00797DAB"/>
    <w:rsid w:val="007A065C"/>
    <w:rsid w:val="007A5F22"/>
    <w:rsid w:val="007A6004"/>
    <w:rsid w:val="007A78FE"/>
    <w:rsid w:val="007B0362"/>
    <w:rsid w:val="007B1B1F"/>
    <w:rsid w:val="007B47A3"/>
    <w:rsid w:val="007C1E93"/>
    <w:rsid w:val="007F739D"/>
    <w:rsid w:val="008046FD"/>
    <w:rsid w:val="00811FF5"/>
    <w:rsid w:val="00815B84"/>
    <w:rsid w:val="008405E0"/>
    <w:rsid w:val="00871C99"/>
    <w:rsid w:val="00883151"/>
    <w:rsid w:val="008864D6"/>
    <w:rsid w:val="00893225"/>
    <w:rsid w:val="0089415A"/>
    <w:rsid w:val="008A284F"/>
    <w:rsid w:val="008A53C0"/>
    <w:rsid w:val="008B6680"/>
    <w:rsid w:val="008D3D43"/>
    <w:rsid w:val="008E7D36"/>
    <w:rsid w:val="008F11BC"/>
    <w:rsid w:val="008F25C7"/>
    <w:rsid w:val="008F5A44"/>
    <w:rsid w:val="008F7202"/>
    <w:rsid w:val="00903BB8"/>
    <w:rsid w:val="0091217D"/>
    <w:rsid w:val="009207BA"/>
    <w:rsid w:val="0092577D"/>
    <w:rsid w:val="00931E8C"/>
    <w:rsid w:val="00937F86"/>
    <w:rsid w:val="00943574"/>
    <w:rsid w:val="00947832"/>
    <w:rsid w:val="009564E6"/>
    <w:rsid w:val="00960CE8"/>
    <w:rsid w:val="00962274"/>
    <w:rsid w:val="00965C33"/>
    <w:rsid w:val="0096683E"/>
    <w:rsid w:val="00976A48"/>
    <w:rsid w:val="009859A5"/>
    <w:rsid w:val="00990A3C"/>
    <w:rsid w:val="0099382C"/>
    <w:rsid w:val="009A153A"/>
    <w:rsid w:val="009A2120"/>
    <w:rsid w:val="009A5E9A"/>
    <w:rsid w:val="009B48E1"/>
    <w:rsid w:val="009B5ECB"/>
    <w:rsid w:val="009B67FD"/>
    <w:rsid w:val="009D5D2E"/>
    <w:rsid w:val="009E013A"/>
    <w:rsid w:val="009E19F0"/>
    <w:rsid w:val="009F7AEC"/>
    <w:rsid w:val="00A033D1"/>
    <w:rsid w:val="00A05C5B"/>
    <w:rsid w:val="00A076B6"/>
    <w:rsid w:val="00A109FF"/>
    <w:rsid w:val="00A249DE"/>
    <w:rsid w:val="00A31534"/>
    <w:rsid w:val="00A33E37"/>
    <w:rsid w:val="00A70123"/>
    <w:rsid w:val="00A83684"/>
    <w:rsid w:val="00A8696D"/>
    <w:rsid w:val="00AA2845"/>
    <w:rsid w:val="00AA61C2"/>
    <w:rsid w:val="00AB61D3"/>
    <w:rsid w:val="00AB62AC"/>
    <w:rsid w:val="00AC020D"/>
    <w:rsid w:val="00AC6971"/>
    <w:rsid w:val="00AF732C"/>
    <w:rsid w:val="00B23C98"/>
    <w:rsid w:val="00B240F2"/>
    <w:rsid w:val="00B24205"/>
    <w:rsid w:val="00B24A91"/>
    <w:rsid w:val="00B35476"/>
    <w:rsid w:val="00B37040"/>
    <w:rsid w:val="00B412BE"/>
    <w:rsid w:val="00B41FA5"/>
    <w:rsid w:val="00B451FF"/>
    <w:rsid w:val="00B53A80"/>
    <w:rsid w:val="00B67891"/>
    <w:rsid w:val="00B8005B"/>
    <w:rsid w:val="00B90902"/>
    <w:rsid w:val="00BA24A0"/>
    <w:rsid w:val="00BA3160"/>
    <w:rsid w:val="00BA4FB6"/>
    <w:rsid w:val="00BB4419"/>
    <w:rsid w:val="00BB69D8"/>
    <w:rsid w:val="00BB7415"/>
    <w:rsid w:val="00BD41B6"/>
    <w:rsid w:val="00BE158B"/>
    <w:rsid w:val="00BF29F5"/>
    <w:rsid w:val="00C01DEE"/>
    <w:rsid w:val="00C04954"/>
    <w:rsid w:val="00C109A0"/>
    <w:rsid w:val="00C225E2"/>
    <w:rsid w:val="00C420B3"/>
    <w:rsid w:val="00C423F0"/>
    <w:rsid w:val="00C52BC4"/>
    <w:rsid w:val="00C56D04"/>
    <w:rsid w:val="00C74520"/>
    <w:rsid w:val="00C756B7"/>
    <w:rsid w:val="00CA7E66"/>
    <w:rsid w:val="00CE742E"/>
    <w:rsid w:val="00CF30FE"/>
    <w:rsid w:val="00CF4F12"/>
    <w:rsid w:val="00D1176C"/>
    <w:rsid w:val="00D14000"/>
    <w:rsid w:val="00D2105F"/>
    <w:rsid w:val="00D23C8C"/>
    <w:rsid w:val="00D33AB8"/>
    <w:rsid w:val="00D34058"/>
    <w:rsid w:val="00D463E4"/>
    <w:rsid w:val="00D561E2"/>
    <w:rsid w:val="00D6186C"/>
    <w:rsid w:val="00D64055"/>
    <w:rsid w:val="00D921EA"/>
    <w:rsid w:val="00D96DAA"/>
    <w:rsid w:val="00DA216C"/>
    <w:rsid w:val="00DC35EC"/>
    <w:rsid w:val="00DE6805"/>
    <w:rsid w:val="00DE7631"/>
    <w:rsid w:val="00E207A0"/>
    <w:rsid w:val="00E21335"/>
    <w:rsid w:val="00E220C5"/>
    <w:rsid w:val="00E237E8"/>
    <w:rsid w:val="00E23B92"/>
    <w:rsid w:val="00E27614"/>
    <w:rsid w:val="00E4030F"/>
    <w:rsid w:val="00E40393"/>
    <w:rsid w:val="00E45183"/>
    <w:rsid w:val="00E512A3"/>
    <w:rsid w:val="00E51457"/>
    <w:rsid w:val="00E604D8"/>
    <w:rsid w:val="00E70BD0"/>
    <w:rsid w:val="00E70F37"/>
    <w:rsid w:val="00E73A95"/>
    <w:rsid w:val="00E84D15"/>
    <w:rsid w:val="00E857E2"/>
    <w:rsid w:val="00EB4543"/>
    <w:rsid w:val="00EE6AAB"/>
    <w:rsid w:val="00EF64D1"/>
    <w:rsid w:val="00EF7A8C"/>
    <w:rsid w:val="00F073D4"/>
    <w:rsid w:val="00F106DA"/>
    <w:rsid w:val="00F14FD0"/>
    <w:rsid w:val="00F20893"/>
    <w:rsid w:val="00F46E3C"/>
    <w:rsid w:val="00F46F56"/>
    <w:rsid w:val="00F844F6"/>
    <w:rsid w:val="00F851B8"/>
    <w:rsid w:val="00F97929"/>
    <w:rsid w:val="00FB3E47"/>
    <w:rsid w:val="00FB4D92"/>
    <w:rsid w:val="00FD143F"/>
    <w:rsid w:val="00FE4D1B"/>
    <w:rsid w:val="00FE70E8"/>
    <w:rsid w:val="00FF36E9"/>
  </w:rsids>
  <m:mathPr>
    <m:mathFont m:val="OpenSymbol"/>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1239"/>
  </w:style>
  <w:style w:type="paragraph" w:styleId="Heading1">
    <w:name w:val="heading 1"/>
    <w:basedOn w:val="Normal"/>
    <w:next w:val="Normal"/>
    <w:link w:val="Heading1Char"/>
    <w:rsid w:val="001B4FA7"/>
    <w:pPr>
      <w:keepNext/>
      <w:keepLines/>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nhideWhenUsed/>
    <w:qFormat/>
    <w:rsid w:val="001B4F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BB8"/>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B4FA7"/>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rsid w:val="001B4F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BB8"/>
    <w:rPr>
      <w:rFonts w:asciiTheme="majorHAnsi" w:eastAsiaTheme="majorEastAsia" w:hAnsiTheme="majorHAnsi" w:cstheme="majorBidi"/>
      <w:b/>
      <w:bCs/>
      <w:i/>
    </w:rPr>
  </w:style>
  <w:style w:type="table" w:styleId="TableGrid">
    <w:name w:val="Table Grid"/>
    <w:basedOn w:val="TableNormal"/>
    <w:rsid w:val="002C1C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DE6805"/>
    <w:rPr>
      <w:sz w:val="18"/>
      <w:szCs w:val="18"/>
    </w:rPr>
  </w:style>
  <w:style w:type="paragraph" w:styleId="CommentText">
    <w:name w:val="annotation text"/>
    <w:basedOn w:val="Normal"/>
    <w:link w:val="CommentTextChar"/>
    <w:rsid w:val="00DE6805"/>
  </w:style>
  <w:style w:type="character" w:customStyle="1" w:styleId="CommentTextChar">
    <w:name w:val="Comment Text Char"/>
    <w:basedOn w:val="DefaultParagraphFont"/>
    <w:link w:val="CommentText"/>
    <w:rsid w:val="00DE6805"/>
  </w:style>
  <w:style w:type="paragraph" w:styleId="CommentSubject">
    <w:name w:val="annotation subject"/>
    <w:basedOn w:val="CommentText"/>
    <w:next w:val="CommentText"/>
    <w:link w:val="CommentSubjectChar"/>
    <w:rsid w:val="00DE6805"/>
    <w:rPr>
      <w:b/>
      <w:bCs/>
      <w:sz w:val="20"/>
      <w:szCs w:val="20"/>
    </w:rPr>
  </w:style>
  <w:style w:type="character" w:customStyle="1" w:styleId="CommentSubjectChar">
    <w:name w:val="Comment Subject Char"/>
    <w:basedOn w:val="CommentTextChar"/>
    <w:link w:val="CommentSubject"/>
    <w:rsid w:val="00DE6805"/>
    <w:rPr>
      <w:b/>
      <w:bCs/>
      <w:sz w:val="20"/>
      <w:szCs w:val="20"/>
    </w:rPr>
  </w:style>
  <w:style w:type="paragraph" w:styleId="BalloonText">
    <w:name w:val="Balloon Text"/>
    <w:basedOn w:val="Normal"/>
    <w:link w:val="BalloonTextChar"/>
    <w:rsid w:val="00DE6805"/>
    <w:rPr>
      <w:rFonts w:ascii="Lucida Grande" w:hAnsi="Lucida Grande"/>
      <w:sz w:val="18"/>
      <w:szCs w:val="18"/>
    </w:rPr>
  </w:style>
  <w:style w:type="character" w:customStyle="1" w:styleId="BalloonTextChar">
    <w:name w:val="Balloon Text Char"/>
    <w:basedOn w:val="DefaultParagraphFont"/>
    <w:link w:val="BalloonText"/>
    <w:rsid w:val="00DE6805"/>
    <w:rPr>
      <w:rFonts w:ascii="Lucida Grande" w:hAnsi="Lucida Grande"/>
      <w:sz w:val="18"/>
      <w:szCs w:val="18"/>
    </w:rPr>
  </w:style>
  <w:style w:type="paragraph" w:styleId="Header">
    <w:name w:val="header"/>
    <w:basedOn w:val="Normal"/>
    <w:link w:val="HeaderChar"/>
    <w:rsid w:val="0092577D"/>
    <w:pPr>
      <w:tabs>
        <w:tab w:val="center" w:pos="4320"/>
        <w:tab w:val="right" w:pos="8640"/>
      </w:tabs>
    </w:pPr>
  </w:style>
  <w:style w:type="character" w:customStyle="1" w:styleId="HeaderChar">
    <w:name w:val="Header Char"/>
    <w:basedOn w:val="DefaultParagraphFont"/>
    <w:link w:val="Header"/>
    <w:rsid w:val="0092577D"/>
  </w:style>
  <w:style w:type="paragraph" w:styleId="Footer">
    <w:name w:val="footer"/>
    <w:basedOn w:val="Normal"/>
    <w:link w:val="FooterChar"/>
    <w:rsid w:val="0092577D"/>
    <w:pPr>
      <w:tabs>
        <w:tab w:val="center" w:pos="4320"/>
        <w:tab w:val="right" w:pos="8640"/>
      </w:tabs>
    </w:pPr>
  </w:style>
  <w:style w:type="character" w:customStyle="1" w:styleId="FooterChar">
    <w:name w:val="Footer Char"/>
    <w:basedOn w:val="DefaultParagraphFont"/>
    <w:link w:val="Footer"/>
    <w:rsid w:val="0092577D"/>
  </w:style>
  <w:style w:type="character" w:styleId="PageNumber">
    <w:name w:val="page number"/>
    <w:basedOn w:val="DefaultParagraphFont"/>
    <w:rsid w:val="0092577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26</Pages>
  <Words>4720</Words>
  <Characters>26904</Characters>
  <Application>Microsoft Macintosh Word</Application>
  <DocSecurity>0</DocSecurity>
  <Lines>224</Lines>
  <Paragraphs>53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GO Assessment Analysis 6/29/11***</vt:lpstr>
      <vt:lpstr>Table Notes</vt:lpstr>
      <vt:lpstr>Major Disorder Categories</vt:lpstr>
      <vt:lpstr>    Anxiety Disorders</vt:lpstr>
      <vt:lpstr>    Behavior Disorders</vt:lpstr>
      <vt:lpstr>    Eating Disorders NOT UPDATED YET 6/29/11</vt:lpstr>
      <vt:lpstr>    Mood Disorders</vt:lpstr>
      <vt:lpstr>    Psychosis</vt:lpstr>
      <vt:lpstr>    Summary Disorders</vt:lpstr>
      <vt:lpstr>Other Domains/Categories</vt:lpstr>
      <vt:lpstr>    Other Disorders</vt:lpstr>
      <vt:lpstr>    Treatment</vt:lpstr>
      <vt:lpstr>    Suicide</vt:lpstr>
      <vt:lpstr>    PRIME</vt:lpstr>
    </vt:vector>
  </TitlesOfParts>
  <Company>University of Pennsylvania</Company>
  <LinksUpToDate>false</LinksUpToDate>
  <CharactersWithSpaces>33040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Calkins</dc:creator>
  <cp:keywords/>
  <cp:lastModifiedBy>Monica Calkins</cp:lastModifiedBy>
  <cp:revision>6</cp:revision>
  <cp:lastPrinted>2011-08-13T21:32:00Z</cp:lastPrinted>
  <dcterms:created xsi:type="dcterms:W3CDTF">2011-09-06T15:48:00Z</dcterms:created>
  <dcterms:modified xsi:type="dcterms:W3CDTF">2011-09-20T05:41:00Z</dcterms:modified>
</cp:coreProperties>
</file>